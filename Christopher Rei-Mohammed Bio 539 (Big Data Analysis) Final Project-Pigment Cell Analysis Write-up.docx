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E34B" w14:textId="7AEB793C" w:rsidR="004F6912" w:rsidRPr="004F6912" w:rsidRDefault="004F6912" w:rsidP="004F6912">
      <w:pPr>
        <w:pStyle w:val="NoSpacing"/>
        <w:rPr>
          <w:rFonts w:ascii="Times New Roman" w:hAnsi="Times New Roman" w:cs="Times New Roman"/>
          <w:sz w:val="24"/>
          <w:szCs w:val="24"/>
        </w:rPr>
      </w:pPr>
      <w:r w:rsidRPr="004F6912">
        <w:rPr>
          <w:rFonts w:ascii="Times New Roman" w:hAnsi="Times New Roman" w:cs="Times New Roman"/>
          <w:sz w:val="24"/>
          <w:szCs w:val="24"/>
        </w:rPr>
        <w:t>Christopher Rei-Mohammed</w:t>
      </w:r>
    </w:p>
    <w:p w14:paraId="3696E1B1" w14:textId="41B74E6B" w:rsidR="004F6912" w:rsidRPr="004F6912" w:rsidRDefault="004F6912" w:rsidP="004F6912">
      <w:pPr>
        <w:pStyle w:val="NoSpacing"/>
        <w:rPr>
          <w:rFonts w:ascii="Times New Roman" w:hAnsi="Times New Roman" w:cs="Times New Roman"/>
          <w:sz w:val="24"/>
          <w:szCs w:val="24"/>
        </w:rPr>
      </w:pPr>
      <w:r w:rsidRPr="004F6912">
        <w:rPr>
          <w:rFonts w:ascii="Times New Roman" w:hAnsi="Times New Roman" w:cs="Times New Roman"/>
          <w:sz w:val="24"/>
          <w:szCs w:val="24"/>
        </w:rPr>
        <w:t>Dr. Schwartz</w:t>
      </w:r>
    </w:p>
    <w:p w14:paraId="30484107" w14:textId="38288CD3" w:rsidR="004F6912" w:rsidRDefault="004F6912" w:rsidP="004F6912">
      <w:pPr>
        <w:pStyle w:val="NoSpacing"/>
        <w:rPr>
          <w:rFonts w:ascii="Times New Roman" w:hAnsi="Times New Roman" w:cs="Times New Roman"/>
          <w:sz w:val="24"/>
          <w:szCs w:val="24"/>
        </w:rPr>
      </w:pPr>
      <w:r w:rsidRPr="004F6912">
        <w:rPr>
          <w:rFonts w:ascii="Times New Roman" w:hAnsi="Times New Roman" w:cs="Times New Roman"/>
          <w:sz w:val="24"/>
          <w:szCs w:val="24"/>
        </w:rPr>
        <w:t>Bio 539 Big Data Analysis</w:t>
      </w:r>
    </w:p>
    <w:p w14:paraId="06AF3A32" w14:textId="72CB2FFA" w:rsidR="004F6912" w:rsidRDefault="004F6912" w:rsidP="004F6912">
      <w:pPr>
        <w:pStyle w:val="NoSpacing"/>
        <w:rPr>
          <w:rFonts w:ascii="Times New Roman" w:hAnsi="Times New Roman" w:cs="Times New Roman"/>
          <w:sz w:val="24"/>
          <w:szCs w:val="24"/>
        </w:rPr>
      </w:pPr>
      <w:r>
        <w:rPr>
          <w:rFonts w:ascii="Times New Roman" w:hAnsi="Times New Roman" w:cs="Times New Roman"/>
          <w:sz w:val="24"/>
          <w:szCs w:val="24"/>
        </w:rPr>
        <w:t>Final Project – Pigment Cell Analysis</w:t>
      </w:r>
    </w:p>
    <w:p w14:paraId="4D49BE7D" w14:textId="1EC941B1" w:rsidR="004F6912" w:rsidRDefault="00B941E2" w:rsidP="004F6912">
      <w:pPr>
        <w:pStyle w:val="NoSpacing"/>
        <w:rPr>
          <w:rFonts w:ascii="Times New Roman" w:hAnsi="Times New Roman" w:cs="Times New Roman"/>
          <w:sz w:val="24"/>
          <w:szCs w:val="24"/>
        </w:rPr>
      </w:pPr>
      <w:r>
        <w:rPr>
          <w:rFonts w:ascii="Times New Roman" w:hAnsi="Times New Roman" w:cs="Times New Roman"/>
          <w:sz w:val="24"/>
          <w:szCs w:val="24"/>
        </w:rPr>
        <w:t>8</w:t>
      </w:r>
      <w:r w:rsidR="004F6912">
        <w:rPr>
          <w:rFonts w:ascii="Times New Roman" w:hAnsi="Times New Roman" w:cs="Times New Roman"/>
          <w:sz w:val="24"/>
          <w:szCs w:val="24"/>
        </w:rPr>
        <w:t xml:space="preserve"> May 2020</w:t>
      </w:r>
    </w:p>
    <w:p w14:paraId="7CED3AE3" w14:textId="186F29D5" w:rsidR="004F6912" w:rsidRDefault="004F6912" w:rsidP="00B74983">
      <w:pPr>
        <w:pStyle w:val="NoSpacing"/>
        <w:rPr>
          <w:rFonts w:ascii="Times New Roman" w:hAnsi="Times New Roman" w:cs="Times New Roman"/>
          <w:b/>
          <w:bCs/>
          <w:sz w:val="24"/>
          <w:szCs w:val="24"/>
        </w:rPr>
      </w:pPr>
    </w:p>
    <w:p w14:paraId="7BA49DDA" w14:textId="77777777" w:rsidR="00B941E2" w:rsidRDefault="00B941E2" w:rsidP="00B74983">
      <w:pPr>
        <w:pStyle w:val="NoSpacing"/>
        <w:rPr>
          <w:rFonts w:ascii="Times New Roman" w:hAnsi="Times New Roman" w:cs="Times New Roman"/>
          <w:b/>
          <w:bCs/>
          <w:sz w:val="24"/>
          <w:szCs w:val="24"/>
        </w:rPr>
      </w:pPr>
    </w:p>
    <w:p w14:paraId="30B8A067" w14:textId="77777777" w:rsidR="00B74983" w:rsidRPr="00B17218" w:rsidRDefault="00B74983" w:rsidP="00B74983">
      <w:pPr>
        <w:pStyle w:val="NoSpacing"/>
        <w:spacing w:line="480" w:lineRule="auto"/>
        <w:ind w:firstLine="720"/>
        <w:rPr>
          <w:rFonts w:ascii="Times New Roman" w:hAnsi="Times New Roman" w:cs="Times New Roman"/>
          <w:sz w:val="24"/>
          <w:szCs w:val="24"/>
        </w:rPr>
      </w:pPr>
      <w:r w:rsidRPr="00B17218">
        <w:rPr>
          <w:rFonts w:ascii="Times New Roman" w:hAnsi="Times New Roman" w:cs="Times New Roman"/>
          <w:sz w:val="24"/>
          <w:szCs w:val="24"/>
        </w:rPr>
        <w:t xml:space="preserve">The goal of this research project is to determine the role of </w:t>
      </w:r>
      <w:r w:rsidRPr="00B17218">
        <w:rPr>
          <w:rFonts w:ascii="Times New Roman" w:hAnsi="Times New Roman" w:cs="Times New Roman"/>
          <w:i/>
          <w:iCs/>
          <w:sz w:val="24"/>
          <w:szCs w:val="24"/>
          <w:rPrChange w:id="0" w:author="Christopher Rei-Mohammed" w:date="2019-08-28T15:48:00Z">
            <w:rPr>
              <w:rFonts w:ascii="Times New Roman" w:hAnsi="Times New Roman" w:cs="Times New Roman"/>
              <w:sz w:val="24"/>
              <w:szCs w:val="24"/>
            </w:rPr>
          </w:rPrChange>
        </w:rPr>
        <w:t>alx4a</w:t>
      </w:r>
      <w:r w:rsidRPr="00B17218">
        <w:rPr>
          <w:rFonts w:ascii="Times New Roman" w:hAnsi="Times New Roman" w:cs="Times New Roman"/>
          <w:sz w:val="24"/>
          <w:szCs w:val="24"/>
        </w:rPr>
        <w:t xml:space="preserve"> in the specification of iridophores</w:t>
      </w:r>
      <w:ins w:id="1" w:author="Patterson, Larissa B." w:date="2019-08-22T09:39:00Z">
        <w:r w:rsidRPr="00B17218">
          <w:rPr>
            <w:rFonts w:ascii="Times New Roman" w:hAnsi="Times New Roman" w:cs="Times New Roman"/>
            <w:sz w:val="24"/>
            <w:szCs w:val="24"/>
          </w:rPr>
          <w:t xml:space="preserve"> from bipotent iridophore/melanophore precursors.</w:t>
        </w:r>
      </w:ins>
      <w:r w:rsidRPr="00B17218">
        <w:rPr>
          <w:rFonts w:ascii="Times New Roman" w:hAnsi="Times New Roman" w:cs="Times New Roman"/>
          <w:sz w:val="24"/>
          <w:szCs w:val="24"/>
        </w:rPr>
        <w:t xml:space="preserve">  By identifying the components involved in iridophore fate specification</w:t>
      </w:r>
      <w:r>
        <w:rPr>
          <w:rFonts w:ascii="Times New Roman" w:hAnsi="Times New Roman" w:cs="Times New Roman"/>
          <w:sz w:val="24"/>
          <w:szCs w:val="24"/>
        </w:rPr>
        <w:t>,</w:t>
      </w:r>
      <w:r w:rsidRPr="00B17218">
        <w:rPr>
          <w:rFonts w:ascii="Times New Roman" w:hAnsi="Times New Roman" w:cs="Times New Roman"/>
          <w:sz w:val="24"/>
          <w:szCs w:val="24"/>
        </w:rPr>
        <w:t xml:space="preserve"> </w:t>
      </w:r>
      <w:r>
        <w:rPr>
          <w:rFonts w:ascii="Times New Roman" w:hAnsi="Times New Roman" w:cs="Times New Roman"/>
          <w:sz w:val="24"/>
          <w:szCs w:val="24"/>
        </w:rPr>
        <w:t xml:space="preserve">I hope to </w:t>
      </w:r>
      <w:r w:rsidRPr="00B17218">
        <w:rPr>
          <w:rFonts w:ascii="Times New Roman" w:hAnsi="Times New Roman" w:cs="Times New Roman"/>
          <w:sz w:val="24"/>
          <w:szCs w:val="24"/>
        </w:rPr>
        <w:t>better understand how the genes involved interact with each other to produce correctly differentiated cell types.</w:t>
      </w:r>
      <w:r>
        <w:rPr>
          <w:rFonts w:ascii="Times New Roman" w:hAnsi="Times New Roman" w:cs="Times New Roman"/>
          <w:sz w:val="24"/>
          <w:szCs w:val="24"/>
        </w:rPr>
        <w:t xml:space="preserve">  I</w:t>
      </w:r>
      <w:r w:rsidRPr="001103BF">
        <w:rPr>
          <w:rFonts w:ascii="Times New Roman" w:hAnsi="Times New Roman" w:cs="Times New Roman"/>
          <w:sz w:val="24"/>
          <w:szCs w:val="24"/>
        </w:rPr>
        <w:t xml:space="preserve">dentifying the role of </w:t>
      </w:r>
      <w:r w:rsidRPr="00817F0E">
        <w:rPr>
          <w:rFonts w:ascii="Times New Roman" w:hAnsi="Times New Roman" w:cs="Times New Roman"/>
          <w:i/>
          <w:iCs/>
          <w:sz w:val="24"/>
          <w:szCs w:val="24"/>
        </w:rPr>
        <w:t>alx4a</w:t>
      </w:r>
      <w:r w:rsidRPr="001103BF">
        <w:rPr>
          <w:rFonts w:ascii="Times New Roman" w:hAnsi="Times New Roman" w:cs="Times New Roman"/>
          <w:sz w:val="24"/>
          <w:szCs w:val="24"/>
        </w:rPr>
        <w:t xml:space="preserve"> and </w:t>
      </w:r>
      <w:r w:rsidRPr="00817F0E">
        <w:rPr>
          <w:rFonts w:ascii="Times New Roman" w:hAnsi="Times New Roman" w:cs="Times New Roman"/>
          <w:i/>
          <w:iCs/>
          <w:sz w:val="24"/>
          <w:szCs w:val="24"/>
        </w:rPr>
        <w:t>alx4b</w:t>
      </w:r>
      <w:r w:rsidRPr="001103BF">
        <w:rPr>
          <w:rFonts w:ascii="Times New Roman" w:hAnsi="Times New Roman" w:cs="Times New Roman"/>
          <w:sz w:val="24"/>
          <w:szCs w:val="24"/>
        </w:rPr>
        <w:t xml:space="preserve"> during development </w:t>
      </w:r>
      <w:r>
        <w:rPr>
          <w:rFonts w:ascii="Times New Roman" w:hAnsi="Times New Roman" w:cs="Times New Roman"/>
          <w:sz w:val="24"/>
          <w:szCs w:val="24"/>
        </w:rPr>
        <w:t xml:space="preserve">may also </w:t>
      </w:r>
      <w:r w:rsidRPr="001103BF">
        <w:rPr>
          <w:rFonts w:ascii="Times New Roman" w:hAnsi="Times New Roman" w:cs="Times New Roman"/>
          <w:sz w:val="24"/>
          <w:szCs w:val="24"/>
        </w:rPr>
        <w:t xml:space="preserve">lead to a better understanding of how these </w:t>
      </w:r>
      <w:r>
        <w:rPr>
          <w:rFonts w:ascii="Times New Roman" w:hAnsi="Times New Roman" w:cs="Times New Roman"/>
          <w:sz w:val="24"/>
          <w:szCs w:val="24"/>
        </w:rPr>
        <w:t>two</w:t>
      </w:r>
      <w:r w:rsidRPr="001103BF">
        <w:rPr>
          <w:rFonts w:ascii="Times New Roman" w:hAnsi="Times New Roman" w:cs="Times New Roman"/>
          <w:sz w:val="24"/>
          <w:szCs w:val="24"/>
        </w:rPr>
        <w:t xml:space="preserve"> copies of the </w:t>
      </w:r>
      <w:r w:rsidRPr="00817F0E">
        <w:rPr>
          <w:rFonts w:ascii="Times New Roman" w:hAnsi="Times New Roman" w:cs="Times New Roman"/>
          <w:i/>
          <w:iCs/>
          <w:sz w:val="24"/>
          <w:szCs w:val="24"/>
        </w:rPr>
        <w:t>alx4</w:t>
      </w:r>
      <w:r w:rsidRPr="001103BF">
        <w:rPr>
          <w:rFonts w:ascii="Times New Roman" w:hAnsi="Times New Roman" w:cs="Times New Roman"/>
          <w:sz w:val="24"/>
          <w:szCs w:val="24"/>
        </w:rPr>
        <w:t xml:space="preserve"> gene influenced</w:t>
      </w:r>
      <w:r w:rsidRPr="00EA2699">
        <w:rPr>
          <w:rFonts w:ascii="Times New Roman" w:hAnsi="Times New Roman" w:cs="Times New Roman"/>
          <w:sz w:val="24"/>
          <w:szCs w:val="24"/>
        </w:rPr>
        <w:t xml:space="preserve"> </w:t>
      </w:r>
      <w:r w:rsidRPr="001103BF">
        <w:rPr>
          <w:rFonts w:ascii="Times New Roman" w:hAnsi="Times New Roman" w:cs="Times New Roman"/>
          <w:sz w:val="24"/>
          <w:szCs w:val="24"/>
        </w:rPr>
        <w:t xml:space="preserve">the evolution of </w:t>
      </w:r>
      <w:r>
        <w:rPr>
          <w:rFonts w:ascii="Times New Roman" w:hAnsi="Times New Roman" w:cs="Times New Roman"/>
          <w:sz w:val="24"/>
          <w:szCs w:val="24"/>
        </w:rPr>
        <w:t>teleosts</w:t>
      </w:r>
      <w:r w:rsidRPr="001103BF">
        <w:rPr>
          <w:rFonts w:ascii="Times New Roman" w:hAnsi="Times New Roman" w:cs="Times New Roman"/>
          <w:sz w:val="24"/>
          <w:szCs w:val="24"/>
        </w:rPr>
        <w:t>.</w:t>
      </w:r>
    </w:p>
    <w:p w14:paraId="2DA939AC" w14:textId="192D6688" w:rsidR="00B74983" w:rsidRPr="00156996" w:rsidRDefault="00B74983" w:rsidP="00156996">
      <w:pPr>
        <w:pStyle w:val="NoSpacing"/>
        <w:spacing w:line="480" w:lineRule="auto"/>
        <w:ind w:firstLine="720"/>
        <w:rPr>
          <w:rFonts w:ascii="Times New Roman" w:hAnsi="Times New Roman" w:cs="Times New Roman"/>
          <w:sz w:val="24"/>
          <w:szCs w:val="24"/>
        </w:rPr>
      </w:pPr>
      <w:r w:rsidRPr="00B17218">
        <w:rPr>
          <w:rFonts w:ascii="Times New Roman" w:hAnsi="Times New Roman" w:cs="Times New Roman"/>
          <w:sz w:val="24"/>
          <w:szCs w:val="24"/>
        </w:rPr>
        <w:t>Based on preliminary results</w:t>
      </w:r>
      <w:r>
        <w:rPr>
          <w:rFonts w:ascii="Times New Roman" w:hAnsi="Times New Roman" w:cs="Times New Roman"/>
          <w:sz w:val="24"/>
          <w:szCs w:val="24"/>
        </w:rPr>
        <w:t>,</w:t>
      </w:r>
      <w:r w:rsidRPr="00B17218">
        <w:rPr>
          <w:rFonts w:ascii="Times New Roman" w:hAnsi="Times New Roman" w:cs="Times New Roman"/>
          <w:sz w:val="24"/>
          <w:szCs w:val="24"/>
        </w:rPr>
        <w:t xml:space="preserve"> </w:t>
      </w:r>
      <w:r w:rsidRPr="00894FC8">
        <w:rPr>
          <w:rFonts w:ascii="Times New Roman" w:hAnsi="Times New Roman" w:cs="Times New Roman"/>
          <w:i/>
          <w:iCs/>
          <w:sz w:val="24"/>
          <w:szCs w:val="24"/>
        </w:rPr>
        <w:t>alx4a</w:t>
      </w:r>
      <w:r w:rsidRPr="00B17218">
        <w:rPr>
          <w:rFonts w:ascii="Times New Roman" w:hAnsi="Times New Roman" w:cs="Times New Roman"/>
          <w:sz w:val="24"/>
          <w:szCs w:val="24"/>
        </w:rPr>
        <w:t xml:space="preserve"> homozygous mutants lack all iridophores and have increased numbers of melanophores.  This suggests that </w:t>
      </w:r>
      <w:r w:rsidRPr="00817F0E">
        <w:rPr>
          <w:rFonts w:ascii="Times New Roman" w:hAnsi="Times New Roman" w:cs="Times New Roman"/>
          <w:i/>
          <w:iCs/>
          <w:sz w:val="24"/>
          <w:szCs w:val="24"/>
        </w:rPr>
        <w:t>alx4a</w:t>
      </w:r>
      <w:r w:rsidRPr="00B17218">
        <w:rPr>
          <w:rFonts w:ascii="Times New Roman" w:hAnsi="Times New Roman" w:cs="Times New Roman"/>
          <w:sz w:val="24"/>
          <w:szCs w:val="24"/>
        </w:rPr>
        <w:t xml:space="preserve"> plays a role in repressing </w:t>
      </w:r>
      <w:proofErr w:type="spellStart"/>
      <w:r w:rsidRPr="00817F0E">
        <w:rPr>
          <w:rFonts w:ascii="Times New Roman" w:hAnsi="Times New Roman" w:cs="Times New Roman"/>
          <w:i/>
          <w:iCs/>
          <w:sz w:val="24"/>
          <w:szCs w:val="24"/>
        </w:rPr>
        <w:t>mitfa</w:t>
      </w:r>
      <w:proofErr w:type="spellEnd"/>
      <w:r w:rsidRPr="00B17218">
        <w:rPr>
          <w:rFonts w:ascii="Times New Roman" w:hAnsi="Times New Roman" w:cs="Times New Roman"/>
          <w:sz w:val="24"/>
          <w:szCs w:val="24"/>
        </w:rPr>
        <w:t xml:space="preserve"> during the fate specification of pigment cells</w:t>
      </w:r>
      <w:r w:rsidR="00A74433">
        <w:rPr>
          <w:rFonts w:ascii="Times New Roman" w:hAnsi="Times New Roman" w:cs="Times New Roman"/>
          <w:sz w:val="24"/>
          <w:szCs w:val="24"/>
        </w:rPr>
        <w:t>,</w:t>
      </w:r>
      <w:r w:rsidRPr="00B17218">
        <w:rPr>
          <w:rFonts w:ascii="Times New Roman" w:hAnsi="Times New Roman" w:cs="Times New Roman"/>
          <w:sz w:val="24"/>
          <w:szCs w:val="24"/>
        </w:rPr>
        <w:t xml:space="preserve"> and </w:t>
      </w:r>
      <w:r>
        <w:rPr>
          <w:rFonts w:ascii="Times New Roman" w:hAnsi="Times New Roman" w:cs="Times New Roman"/>
          <w:sz w:val="24"/>
          <w:szCs w:val="24"/>
        </w:rPr>
        <w:t xml:space="preserve">in </w:t>
      </w:r>
      <w:r w:rsidRPr="00B17218">
        <w:rPr>
          <w:rFonts w:ascii="Times New Roman" w:hAnsi="Times New Roman" w:cs="Times New Roman"/>
          <w:sz w:val="24"/>
          <w:szCs w:val="24"/>
        </w:rPr>
        <w:t xml:space="preserve">driving the iridophore fate.  </w:t>
      </w:r>
      <w:r w:rsidR="00156996">
        <w:rPr>
          <w:rFonts w:ascii="Times New Roman" w:hAnsi="Times New Roman" w:cs="Times New Roman"/>
          <w:sz w:val="24"/>
          <w:szCs w:val="24"/>
        </w:rPr>
        <w:t xml:space="preserve">This project will incorporate molecular analyses, but this part is focused on observing the effects of mutations in the </w:t>
      </w:r>
      <w:r w:rsidR="00156996">
        <w:rPr>
          <w:rFonts w:ascii="Times New Roman" w:hAnsi="Times New Roman" w:cs="Times New Roman"/>
          <w:i/>
          <w:iCs/>
          <w:sz w:val="24"/>
          <w:szCs w:val="24"/>
        </w:rPr>
        <w:t>alx4a</w:t>
      </w:r>
      <w:r w:rsidR="00156996">
        <w:rPr>
          <w:rFonts w:ascii="Times New Roman" w:hAnsi="Times New Roman" w:cs="Times New Roman"/>
          <w:sz w:val="24"/>
          <w:szCs w:val="24"/>
        </w:rPr>
        <w:t xml:space="preserve"> gene on pigment cell numbers during development.  In particular, I want to examine different phenotypes and how their relative numbers of pigment cells are affected during development.  </w:t>
      </w:r>
    </w:p>
    <w:p w14:paraId="0BB3CD53" w14:textId="062F82E9" w:rsidR="004F6912" w:rsidRDefault="004F6912" w:rsidP="004F691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Iridophores are counted dorsally (starting at the posterior end of the operculum to the posterior end of the tail), and ventrally (starting at the posterior end of the yolk sac/swim bladder to posterior end of the tail.  Melanophores are only counted dorsally, and they are counted the same way as dorsal melanophores.  For imaging iridophores, the embryos are anesthetized using ~1-1.5mL Tricaine, then are transferred into 3% methylcellulose for imaging.  The embryo can be manipulated using a microinjection needle loading pipet tip.  </w:t>
      </w:r>
    </w:p>
    <w:p w14:paraId="5572CF28" w14:textId="1C4A43A5" w:rsidR="00584ED3" w:rsidRDefault="004F6912" w:rsidP="00584ED3">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imaging melanophores</w:t>
      </w:r>
      <w:r w:rsidR="00984114">
        <w:rPr>
          <w:rFonts w:ascii="Times New Roman" w:hAnsi="Times New Roman" w:cs="Times New Roman"/>
          <w:sz w:val="24"/>
          <w:szCs w:val="24"/>
        </w:rPr>
        <w:t>,</w:t>
      </w:r>
      <w:r>
        <w:rPr>
          <w:rFonts w:ascii="Times New Roman" w:hAnsi="Times New Roman" w:cs="Times New Roman"/>
          <w:sz w:val="24"/>
          <w:szCs w:val="24"/>
        </w:rPr>
        <w:t xml:space="preserve"> the embryos are transferred into a </w:t>
      </w:r>
      <w:r w:rsidR="00A74433">
        <w:rPr>
          <w:rFonts w:ascii="Times New Roman" w:hAnsi="Times New Roman" w:cs="Times New Roman"/>
          <w:sz w:val="24"/>
          <w:szCs w:val="24"/>
        </w:rPr>
        <w:t xml:space="preserve">Petri </w:t>
      </w:r>
      <w:r>
        <w:rPr>
          <w:rFonts w:ascii="Times New Roman" w:hAnsi="Times New Roman" w:cs="Times New Roman"/>
          <w:sz w:val="24"/>
          <w:szCs w:val="24"/>
        </w:rPr>
        <w:t>dish containing a small amount of epinephrine to contract the melanophores, then are transferred into a tricaine dish before being transferred into 3% methylcellulose.  There is no exact amount of epinephrine to use and the melanophores will start to relax if embryos are left in tricaine for more than ~30s.  In order to anesthetize fish faster, and give melanophores less time to relax, I will need to inquire about using ~2-2.25mL Tricaine</w:t>
      </w:r>
      <w:r w:rsidR="00A74433">
        <w:rPr>
          <w:rFonts w:ascii="Times New Roman" w:hAnsi="Times New Roman" w:cs="Times New Roman"/>
          <w:sz w:val="24"/>
          <w:szCs w:val="24"/>
        </w:rPr>
        <w:t>,</w:t>
      </w:r>
      <w:r>
        <w:rPr>
          <w:rFonts w:ascii="Times New Roman" w:hAnsi="Times New Roman" w:cs="Times New Roman"/>
          <w:sz w:val="24"/>
          <w:szCs w:val="24"/>
        </w:rPr>
        <w:t xml:space="preserve"> and see if it is safe for the fish and </w:t>
      </w:r>
      <w:r w:rsidR="00A74433">
        <w:rPr>
          <w:rFonts w:ascii="Times New Roman" w:hAnsi="Times New Roman" w:cs="Times New Roman"/>
          <w:sz w:val="24"/>
          <w:szCs w:val="24"/>
        </w:rPr>
        <w:t xml:space="preserve">if it is a more effective method. </w:t>
      </w:r>
      <w:r>
        <w:rPr>
          <w:rFonts w:ascii="Times New Roman" w:hAnsi="Times New Roman" w:cs="Times New Roman"/>
          <w:sz w:val="24"/>
          <w:szCs w:val="24"/>
        </w:rPr>
        <w:t xml:space="preserve">  </w:t>
      </w:r>
    </w:p>
    <w:p w14:paraId="074D3671" w14:textId="3E7177B1" w:rsidR="000628BA" w:rsidRDefault="00584ED3" w:rsidP="004F6912">
      <w:pPr>
        <w:pStyle w:val="NoSpacing"/>
        <w:spacing w:line="360" w:lineRule="auto"/>
        <w:ind w:firstLine="720"/>
        <w:rPr>
          <w:rFonts w:ascii="Times New Roman" w:hAnsi="Times New Roman" w:cs="Times New Roman"/>
          <w:sz w:val="24"/>
          <w:szCs w:val="24"/>
        </w:rPr>
      </w:pPr>
      <w:commentRangeStart w:id="2"/>
      <w:r w:rsidRPr="00B941E2">
        <w:rPr>
          <w:rFonts w:ascii="Times New Roman" w:hAnsi="Times New Roman" w:cs="Times New Roman"/>
          <w:sz w:val="24"/>
          <w:szCs w:val="24"/>
        </w:rPr>
        <w:t xml:space="preserve">Despite the preliminary data numbers being rather small, due to difficulties in collecting enough embryos for analysis, analyzing the data in different ways using different methods can still offer valuable insight as to what one might expect to, or should look out for, as the data grows in size.  </w:t>
      </w:r>
      <w:commentRangeEnd w:id="2"/>
      <w:r w:rsidR="00A74433" w:rsidRPr="00B941E2">
        <w:rPr>
          <w:rStyle w:val="CommentReference"/>
        </w:rPr>
        <w:commentReference w:id="2"/>
      </w:r>
      <w:r>
        <w:rPr>
          <w:rFonts w:ascii="Times New Roman" w:hAnsi="Times New Roman" w:cs="Times New Roman"/>
          <w:sz w:val="24"/>
          <w:szCs w:val="24"/>
        </w:rPr>
        <w:t>RStudio is a good program for analyzing large datasets, but it can also be used with smaller datasets to setup a base code for analyzing the data</w:t>
      </w:r>
      <w:r w:rsidR="00A74433">
        <w:rPr>
          <w:rFonts w:ascii="Times New Roman" w:hAnsi="Times New Roman" w:cs="Times New Roman"/>
          <w:sz w:val="24"/>
          <w:szCs w:val="24"/>
        </w:rPr>
        <w:t>.</w:t>
      </w:r>
      <w:r>
        <w:rPr>
          <w:rFonts w:ascii="Times New Roman" w:hAnsi="Times New Roman" w:cs="Times New Roman"/>
          <w:sz w:val="24"/>
          <w:szCs w:val="24"/>
        </w:rPr>
        <w:t xml:space="preserve"> </w:t>
      </w:r>
      <w:r w:rsidR="00A74433">
        <w:rPr>
          <w:rFonts w:ascii="Times New Roman" w:hAnsi="Times New Roman" w:cs="Times New Roman"/>
          <w:sz w:val="24"/>
          <w:szCs w:val="24"/>
        </w:rPr>
        <w:t>T</w:t>
      </w:r>
      <w:r>
        <w:rPr>
          <w:rFonts w:ascii="Times New Roman" w:hAnsi="Times New Roman" w:cs="Times New Roman"/>
          <w:sz w:val="24"/>
          <w:szCs w:val="24"/>
        </w:rPr>
        <w:t>hen, as the amount of data collected increases</w:t>
      </w:r>
      <w:r w:rsidR="00A74433">
        <w:rPr>
          <w:rFonts w:ascii="Times New Roman" w:hAnsi="Times New Roman" w:cs="Times New Roman"/>
          <w:sz w:val="24"/>
          <w:szCs w:val="24"/>
        </w:rPr>
        <w:t>,</w:t>
      </w:r>
      <w:r>
        <w:rPr>
          <w:rFonts w:ascii="Times New Roman" w:hAnsi="Times New Roman" w:cs="Times New Roman"/>
          <w:sz w:val="24"/>
          <w:szCs w:val="24"/>
        </w:rPr>
        <w:t xml:space="preserve"> that base code can be adapted to work with the larger datasets.  Furthermore, RStudio is a useful tool when it comes to filtering and organizing data in different ways, compared to a program like Excel.  With RStudio I was able to generate </w:t>
      </w:r>
      <w:r w:rsidR="0062349F">
        <w:rPr>
          <w:rFonts w:ascii="Times New Roman" w:hAnsi="Times New Roman" w:cs="Times New Roman"/>
          <w:sz w:val="24"/>
          <w:szCs w:val="24"/>
        </w:rPr>
        <w:t>multiple</w:t>
      </w:r>
      <w:r>
        <w:rPr>
          <w:rFonts w:ascii="Times New Roman" w:hAnsi="Times New Roman" w:cs="Times New Roman"/>
          <w:sz w:val="24"/>
          <w:szCs w:val="24"/>
        </w:rPr>
        <w:t xml:space="preserve"> data tables</w:t>
      </w:r>
      <w:r w:rsidR="0062349F">
        <w:rPr>
          <w:rFonts w:ascii="Times New Roman" w:hAnsi="Times New Roman" w:cs="Times New Roman"/>
          <w:sz w:val="24"/>
          <w:szCs w:val="24"/>
        </w:rPr>
        <w:t xml:space="preserve"> and plots</w:t>
      </w:r>
      <w:r>
        <w:rPr>
          <w:rFonts w:ascii="Times New Roman" w:hAnsi="Times New Roman" w:cs="Times New Roman"/>
          <w:sz w:val="24"/>
          <w:szCs w:val="24"/>
        </w:rPr>
        <w:t xml:space="preserve"> by simply filtering</w:t>
      </w:r>
      <w:r w:rsidR="0062349F">
        <w:rPr>
          <w:rFonts w:ascii="Times New Roman" w:hAnsi="Times New Roman" w:cs="Times New Roman"/>
          <w:sz w:val="24"/>
          <w:szCs w:val="24"/>
        </w:rPr>
        <w:t xml:space="preserve"> and plotting</w:t>
      </w:r>
      <w:r>
        <w:rPr>
          <w:rFonts w:ascii="Times New Roman" w:hAnsi="Times New Roman" w:cs="Times New Roman"/>
          <w:sz w:val="24"/>
          <w:szCs w:val="24"/>
        </w:rPr>
        <w:t xml:space="preserve"> the data in slightly different ways.  </w:t>
      </w:r>
      <w:r w:rsidR="0062349F">
        <w:rPr>
          <w:rFonts w:ascii="Times New Roman" w:hAnsi="Times New Roman" w:cs="Times New Roman"/>
          <w:sz w:val="24"/>
          <w:szCs w:val="24"/>
        </w:rPr>
        <w:t xml:space="preserve">My data </w:t>
      </w:r>
      <w:r w:rsidR="00A74433">
        <w:rPr>
          <w:rFonts w:ascii="Times New Roman" w:hAnsi="Times New Roman" w:cs="Times New Roman"/>
          <w:sz w:val="24"/>
          <w:szCs w:val="24"/>
        </w:rPr>
        <w:t>essentially</w:t>
      </w:r>
      <w:r w:rsidR="0062349F">
        <w:rPr>
          <w:rFonts w:ascii="Times New Roman" w:hAnsi="Times New Roman" w:cs="Times New Roman"/>
          <w:sz w:val="24"/>
          <w:szCs w:val="24"/>
        </w:rPr>
        <w:t xml:space="preserve"> consists of a single type of measurement, pigment cell counts, </w:t>
      </w:r>
      <w:r w:rsidR="00A74433">
        <w:rPr>
          <w:rFonts w:ascii="Times New Roman" w:hAnsi="Times New Roman" w:cs="Times New Roman"/>
          <w:sz w:val="24"/>
          <w:szCs w:val="24"/>
        </w:rPr>
        <w:t xml:space="preserve">and </w:t>
      </w:r>
      <w:r w:rsidR="0062349F">
        <w:rPr>
          <w:rFonts w:ascii="Times New Roman" w:hAnsi="Times New Roman" w:cs="Times New Roman"/>
          <w:sz w:val="24"/>
          <w:szCs w:val="24"/>
        </w:rPr>
        <w:t>limiting how I filter it.  Yet, using that single type of measurement allowed me to look at the data in ways I had not previously considered.  When working with the data in Excel</w:t>
      </w:r>
      <w:r w:rsidR="00A74433">
        <w:rPr>
          <w:rFonts w:ascii="Times New Roman" w:hAnsi="Times New Roman" w:cs="Times New Roman"/>
          <w:sz w:val="24"/>
          <w:szCs w:val="24"/>
        </w:rPr>
        <w:t>,</w:t>
      </w:r>
      <w:r w:rsidR="0062349F">
        <w:rPr>
          <w:rFonts w:ascii="Times New Roman" w:hAnsi="Times New Roman" w:cs="Times New Roman"/>
          <w:sz w:val="24"/>
          <w:szCs w:val="24"/>
        </w:rPr>
        <w:t xml:space="preserve"> I had only ever analyzed it from the perspective of comparing the different phenotypes to each other within a single genetic line.  </w:t>
      </w:r>
      <w:r w:rsidR="000628BA" w:rsidRPr="00B941E2">
        <w:rPr>
          <w:rFonts w:ascii="Times New Roman" w:hAnsi="Times New Roman" w:cs="Times New Roman"/>
          <w:sz w:val="24"/>
          <w:szCs w:val="24"/>
        </w:rPr>
        <w:t xml:space="preserve">I had never considered plotting the data for each phenotype separately, </w:t>
      </w:r>
      <w:r w:rsidR="00B941E2" w:rsidRPr="00B941E2">
        <w:rPr>
          <w:rFonts w:ascii="Times New Roman" w:hAnsi="Times New Roman" w:cs="Times New Roman"/>
          <w:sz w:val="24"/>
          <w:szCs w:val="24"/>
        </w:rPr>
        <w:t>and</w:t>
      </w:r>
      <w:r w:rsidR="000628BA" w:rsidRPr="00B941E2">
        <w:rPr>
          <w:rFonts w:ascii="Times New Roman" w:hAnsi="Times New Roman" w:cs="Times New Roman"/>
          <w:sz w:val="24"/>
          <w:szCs w:val="24"/>
        </w:rPr>
        <w:t xml:space="preserve"> combining the respective phenotype plots with the data from both genetic lines, which is best exemplified by Figures 1, 2, and 4.</w:t>
      </w:r>
      <w:r w:rsidR="000628BA">
        <w:rPr>
          <w:rFonts w:ascii="Times New Roman" w:hAnsi="Times New Roman" w:cs="Times New Roman"/>
          <w:sz w:val="24"/>
          <w:szCs w:val="24"/>
        </w:rPr>
        <w:t xml:space="preserve"> </w:t>
      </w:r>
    </w:p>
    <w:p w14:paraId="6FB309E8" w14:textId="15086FE6" w:rsidR="0062349F" w:rsidRDefault="004F6912" w:rsidP="004F691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preliminary data there is a trend between </w:t>
      </w:r>
      <w:r w:rsidRPr="002A314F">
        <w:rPr>
          <w:rFonts w:ascii="Times New Roman" w:hAnsi="Times New Roman" w:cs="Times New Roman"/>
          <w:i/>
          <w:iCs/>
          <w:sz w:val="24"/>
          <w:szCs w:val="24"/>
        </w:rPr>
        <w:t>alx4a</w:t>
      </w:r>
      <w:r>
        <w:rPr>
          <w:rFonts w:ascii="Times New Roman" w:hAnsi="Times New Roman" w:cs="Times New Roman"/>
          <w:sz w:val="24"/>
          <w:szCs w:val="24"/>
        </w:rPr>
        <w:t xml:space="preserve"> mutants (4bp del, 8bp insert)</w:t>
      </w:r>
      <w:r w:rsidR="00A74433">
        <w:rPr>
          <w:rFonts w:ascii="Times New Roman" w:hAnsi="Times New Roman" w:cs="Times New Roman"/>
          <w:sz w:val="24"/>
          <w:szCs w:val="24"/>
        </w:rPr>
        <w:t>,</w:t>
      </w:r>
      <w:r>
        <w:rPr>
          <w:rFonts w:ascii="Times New Roman" w:hAnsi="Times New Roman" w:cs="Times New Roman"/>
          <w:sz w:val="24"/>
          <w:szCs w:val="24"/>
        </w:rPr>
        <w:t xml:space="preserve"> and the numbers of melanophores and iridophores they possess.</w:t>
      </w:r>
      <w:r w:rsidR="0062349F">
        <w:rPr>
          <w:rFonts w:ascii="Times New Roman" w:hAnsi="Times New Roman" w:cs="Times New Roman"/>
          <w:sz w:val="24"/>
          <w:szCs w:val="24"/>
        </w:rPr>
        <w:t xml:space="preserve">  In Figure 1 and 2, n</w:t>
      </w:r>
      <w:r>
        <w:rPr>
          <w:rFonts w:ascii="Times New Roman" w:hAnsi="Times New Roman" w:cs="Times New Roman"/>
          <w:sz w:val="24"/>
          <w:szCs w:val="24"/>
        </w:rPr>
        <w:t>early all mutant embryos lack iridophores entirely, both dorsally and ventrally.  The few mutants that do possess iridophores have less than five total</w:t>
      </w:r>
      <w:r w:rsidR="00B941E2">
        <w:rPr>
          <w:rFonts w:ascii="Times New Roman" w:hAnsi="Times New Roman" w:cs="Times New Roman"/>
          <w:sz w:val="24"/>
          <w:szCs w:val="24"/>
        </w:rPr>
        <w:t xml:space="preserve"> each</w:t>
      </w:r>
      <w:r>
        <w:rPr>
          <w:rFonts w:ascii="Times New Roman" w:hAnsi="Times New Roman" w:cs="Times New Roman"/>
          <w:sz w:val="24"/>
          <w:szCs w:val="24"/>
        </w:rPr>
        <w:t>.  With the exception of a few outliers, the majority of mutants also possess more melanophores than their wild type siblings</w:t>
      </w:r>
      <w:r w:rsidR="0062349F">
        <w:rPr>
          <w:rFonts w:ascii="Times New Roman" w:hAnsi="Times New Roman" w:cs="Times New Roman"/>
          <w:sz w:val="24"/>
          <w:szCs w:val="24"/>
        </w:rPr>
        <w:t>, which can be seen in Figure 3</w:t>
      </w:r>
      <w:r>
        <w:rPr>
          <w:rFonts w:ascii="Times New Roman" w:hAnsi="Times New Roman" w:cs="Times New Roman"/>
          <w:sz w:val="24"/>
          <w:szCs w:val="24"/>
        </w:rPr>
        <w:t>.</w:t>
      </w:r>
      <w:r w:rsidR="000628BA">
        <w:rPr>
          <w:rFonts w:ascii="Times New Roman" w:hAnsi="Times New Roman" w:cs="Times New Roman"/>
          <w:sz w:val="24"/>
          <w:szCs w:val="24"/>
        </w:rPr>
        <w:t xml:space="preserve">  By refining the filtered data in RStudio and changing how I plotted the data</w:t>
      </w:r>
      <w:r w:rsidR="00B941E2">
        <w:rPr>
          <w:rFonts w:ascii="Times New Roman" w:hAnsi="Times New Roman" w:cs="Times New Roman"/>
          <w:sz w:val="24"/>
          <w:szCs w:val="24"/>
        </w:rPr>
        <w:t>,</w:t>
      </w:r>
      <w:r w:rsidR="000628BA">
        <w:rPr>
          <w:rFonts w:ascii="Times New Roman" w:hAnsi="Times New Roman" w:cs="Times New Roman"/>
          <w:sz w:val="24"/>
          <w:szCs w:val="24"/>
        </w:rPr>
        <w:t xml:space="preserve"> I was able to find an interesting that I had not noticed before.  While mutant fish usually have more melanophores than their wild type siblings, I also found that the 8bp insert fish tend to have more dorsal melanophores than the 4bp del fish across both phenotypes (Figure 4). </w:t>
      </w:r>
      <w:r w:rsidR="002505C9">
        <w:rPr>
          <w:rFonts w:ascii="Times New Roman" w:hAnsi="Times New Roman" w:cs="Times New Roman"/>
          <w:sz w:val="24"/>
          <w:szCs w:val="24"/>
        </w:rPr>
        <w:t xml:space="preserve"> </w:t>
      </w:r>
    </w:p>
    <w:p w14:paraId="507DB935" w14:textId="27320FD8" w:rsidR="004F6912" w:rsidRDefault="004F6912" w:rsidP="004F6912">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attached data tables can be referenced for pigment cell counts, and the corresponding graphs display the number of iridophores/melanophores in mutant embryos relative to their wild type siblings.  There are not </w:t>
      </w:r>
      <w:r>
        <w:rPr>
          <w:rFonts w:ascii="Times New Roman" w:hAnsi="Times New Roman" w:cs="Times New Roman"/>
          <w:sz w:val="24"/>
          <w:szCs w:val="24"/>
        </w:rPr>
        <w:lastRenderedPageBreak/>
        <w:t xml:space="preserve">melanophore/iridophore graphs for each mutant line (4bp del, 8bp insert) due to either low embryo survival or unsuccessful breeding.  This prevents the data from being robust enough to draw conclusions from, but it does provide a trend to look for in future analyses.  The observed trend can be used as an indicator of the type of relationship I can expect to see with larger sample sizes.  </w:t>
      </w:r>
    </w:p>
    <w:p w14:paraId="18CA861F" w14:textId="6F92DC8E" w:rsidR="00C01F4A" w:rsidRDefault="00C01F4A" w:rsidP="004F6912">
      <w:pPr>
        <w:pStyle w:val="NoSpacing"/>
        <w:rPr>
          <w:rFonts w:ascii="Times New Roman" w:hAnsi="Times New Roman" w:cs="Times New Roman"/>
          <w:sz w:val="24"/>
          <w:szCs w:val="24"/>
        </w:rPr>
      </w:pPr>
    </w:p>
    <w:p w14:paraId="092EFC94" w14:textId="7C53CC0C" w:rsidR="002505C9" w:rsidRDefault="002505C9" w:rsidP="004F6912">
      <w:pPr>
        <w:pStyle w:val="NoSpacing"/>
        <w:rPr>
          <w:rFonts w:ascii="Times New Roman" w:hAnsi="Times New Roman" w:cs="Times New Roman"/>
          <w:sz w:val="24"/>
          <w:szCs w:val="24"/>
        </w:rPr>
      </w:pPr>
    </w:p>
    <w:p w14:paraId="0CE1432A" w14:textId="2BC7F93F" w:rsidR="002505C9" w:rsidRDefault="002505C9" w:rsidP="004F6912">
      <w:pPr>
        <w:pStyle w:val="NoSpacing"/>
        <w:rPr>
          <w:rFonts w:ascii="Times New Roman" w:hAnsi="Times New Roman" w:cs="Times New Roman"/>
          <w:sz w:val="24"/>
          <w:szCs w:val="24"/>
        </w:rPr>
      </w:pPr>
    </w:p>
    <w:p w14:paraId="31B1C306" w14:textId="39F21584" w:rsidR="0062349F" w:rsidRDefault="0062349F" w:rsidP="004F6912">
      <w:pPr>
        <w:pStyle w:val="NoSpacing"/>
        <w:rPr>
          <w:rFonts w:ascii="Times New Roman" w:hAnsi="Times New Roman" w:cs="Times New Roman"/>
          <w:sz w:val="24"/>
          <w:szCs w:val="24"/>
        </w:rPr>
      </w:pPr>
    </w:p>
    <w:p w14:paraId="7C041212" w14:textId="4B6B05C0" w:rsidR="0062349F" w:rsidRDefault="0062349F" w:rsidP="004F6912">
      <w:pPr>
        <w:pStyle w:val="NoSpacing"/>
        <w:rPr>
          <w:rFonts w:ascii="Times New Roman" w:hAnsi="Times New Roman" w:cs="Times New Roman"/>
          <w:sz w:val="24"/>
          <w:szCs w:val="24"/>
        </w:rPr>
      </w:pPr>
    </w:p>
    <w:p w14:paraId="2A5B1305" w14:textId="64388215" w:rsidR="0062349F" w:rsidRDefault="0062349F" w:rsidP="004F6912">
      <w:pPr>
        <w:pStyle w:val="NoSpacing"/>
        <w:rPr>
          <w:rFonts w:ascii="Times New Roman" w:hAnsi="Times New Roman" w:cs="Times New Roman"/>
          <w:sz w:val="24"/>
          <w:szCs w:val="24"/>
        </w:rPr>
      </w:pPr>
    </w:p>
    <w:p w14:paraId="66E35DE2" w14:textId="04AEACC9" w:rsidR="0062349F" w:rsidRDefault="0062349F" w:rsidP="004F6912">
      <w:pPr>
        <w:pStyle w:val="NoSpacing"/>
        <w:rPr>
          <w:rFonts w:ascii="Times New Roman" w:hAnsi="Times New Roman" w:cs="Times New Roman"/>
          <w:sz w:val="24"/>
          <w:szCs w:val="24"/>
        </w:rPr>
      </w:pPr>
    </w:p>
    <w:p w14:paraId="75A50D5E" w14:textId="08BD1250" w:rsidR="0062349F" w:rsidRDefault="0062349F" w:rsidP="004F6912">
      <w:pPr>
        <w:pStyle w:val="NoSpacing"/>
        <w:rPr>
          <w:rFonts w:ascii="Times New Roman" w:hAnsi="Times New Roman" w:cs="Times New Roman"/>
          <w:sz w:val="24"/>
          <w:szCs w:val="24"/>
        </w:rPr>
      </w:pPr>
    </w:p>
    <w:p w14:paraId="63AAD55B" w14:textId="74F703D5" w:rsidR="0062349F" w:rsidRDefault="0062349F" w:rsidP="004F6912">
      <w:pPr>
        <w:pStyle w:val="NoSpacing"/>
        <w:rPr>
          <w:rFonts w:ascii="Times New Roman" w:hAnsi="Times New Roman" w:cs="Times New Roman"/>
          <w:sz w:val="24"/>
          <w:szCs w:val="24"/>
        </w:rPr>
      </w:pPr>
    </w:p>
    <w:p w14:paraId="2E7BF7EA" w14:textId="3DF00C43" w:rsidR="002505C9" w:rsidRDefault="002505C9" w:rsidP="004F6912">
      <w:pPr>
        <w:pStyle w:val="NoSpacing"/>
        <w:rPr>
          <w:rFonts w:ascii="Times New Roman" w:hAnsi="Times New Roman" w:cs="Times New Roman"/>
          <w:sz w:val="24"/>
          <w:szCs w:val="24"/>
        </w:rPr>
      </w:pPr>
    </w:p>
    <w:p w14:paraId="3D133C48" w14:textId="25FC7D1C" w:rsidR="0062349F" w:rsidRDefault="0062349F" w:rsidP="004F6912">
      <w:pPr>
        <w:pStyle w:val="NoSpacing"/>
        <w:rPr>
          <w:rFonts w:ascii="Times New Roman" w:hAnsi="Times New Roman" w:cs="Times New Roman"/>
          <w:sz w:val="24"/>
          <w:szCs w:val="24"/>
        </w:rPr>
      </w:pPr>
    </w:p>
    <w:p w14:paraId="625864AD" w14:textId="741B21F4" w:rsidR="0062349F" w:rsidRDefault="0062349F" w:rsidP="004F6912">
      <w:pPr>
        <w:pStyle w:val="NoSpacing"/>
        <w:rPr>
          <w:rFonts w:ascii="Times New Roman" w:hAnsi="Times New Roman" w:cs="Times New Roman"/>
          <w:sz w:val="24"/>
          <w:szCs w:val="24"/>
        </w:rPr>
      </w:pPr>
    </w:p>
    <w:p w14:paraId="4FF27710" w14:textId="23CE9088" w:rsidR="0062349F" w:rsidRDefault="0062349F" w:rsidP="004F6912">
      <w:pPr>
        <w:pStyle w:val="NoSpacing"/>
        <w:rPr>
          <w:rFonts w:ascii="Times New Roman" w:hAnsi="Times New Roman" w:cs="Times New Roman"/>
          <w:sz w:val="24"/>
          <w:szCs w:val="24"/>
        </w:rPr>
      </w:pPr>
    </w:p>
    <w:p w14:paraId="468B8494" w14:textId="7169ED11" w:rsidR="0062349F" w:rsidRDefault="0062349F" w:rsidP="004F6912">
      <w:pPr>
        <w:pStyle w:val="NoSpacing"/>
        <w:rPr>
          <w:rFonts w:ascii="Times New Roman" w:hAnsi="Times New Roman" w:cs="Times New Roman"/>
          <w:sz w:val="24"/>
          <w:szCs w:val="24"/>
        </w:rPr>
      </w:pPr>
    </w:p>
    <w:p w14:paraId="07B89413" w14:textId="4F1549C9" w:rsidR="0062349F" w:rsidRDefault="0062349F" w:rsidP="004F6912">
      <w:pPr>
        <w:pStyle w:val="NoSpacing"/>
        <w:rPr>
          <w:rFonts w:ascii="Times New Roman" w:hAnsi="Times New Roman" w:cs="Times New Roman"/>
          <w:sz w:val="24"/>
          <w:szCs w:val="24"/>
        </w:rPr>
      </w:pPr>
    </w:p>
    <w:p w14:paraId="7EBC764A" w14:textId="1F12DFA8" w:rsidR="0062349F" w:rsidRDefault="0062349F" w:rsidP="004F6912">
      <w:pPr>
        <w:pStyle w:val="NoSpacing"/>
        <w:rPr>
          <w:rFonts w:ascii="Times New Roman" w:hAnsi="Times New Roman" w:cs="Times New Roman"/>
          <w:sz w:val="24"/>
          <w:szCs w:val="24"/>
        </w:rPr>
      </w:pPr>
    </w:p>
    <w:p w14:paraId="6C3EDC18" w14:textId="5CF0E530" w:rsidR="0062349F" w:rsidRDefault="0062349F" w:rsidP="004F6912">
      <w:pPr>
        <w:pStyle w:val="NoSpacing"/>
        <w:rPr>
          <w:rFonts w:ascii="Times New Roman" w:hAnsi="Times New Roman" w:cs="Times New Roman"/>
          <w:sz w:val="24"/>
          <w:szCs w:val="24"/>
        </w:rPr>
      </w:pPr>
    </w:p>
    <w:p w14:paraId="209541C0" w14:textId="77777777" w:rsidR="00984114" w:rsidRDefault="00984114" w:rsidP="004F6912">
      <w:pPr>
        <w:pStyle w:val="NoSpacing"/>
        <w:rPr>
          <w:rFonts w:ascii="Times New Roman" w:hAnsi="Times New Roman" w:cs="Times New Roman"/>
          <w:sz w:val="24"/>
          <w:szCs w:val="24"/>
        </w:rPr>
      </w:pPr>
    </w:p>
    <w:p w14:paraId="6CC84EEF" w14:textId="5B890AC7" w:rsidR="0062349F" w:rsidRDefault="0062349F" w:rsidP="004F6912">
      <w:pPr>
        <w:pStyle w:val="NoSpacing"/>
        <w:rPr>
          <w:rFonts w:ascii="Times New Roman" w:hAnsi="Times New Roman" w:cs="Times New Roman"/>
          <w:sz w:val="24"/>
          <w:szCs w:val="24"/>
        </w:rPr>
      </w:pPr>
    </w:p>
    <w:p w14:paraId="336F5A1F" w14:textId="51E12B55" w:rsidR="0062349F" w:rsidRDefault="0062349F" w:rsidP="004F6912">
      <w:pPr>
        <w:pStyle w:val="NoSpacing"/>
        <w:rPr>
          <w:rFonts w:ascii="Times New Roman" w:hAnsi="Times New Roman" w:cs="Times New Roman"/>
          <w:sz w:val="24"/>
          <w:szCs w:val="24"/>
        </w:rPr>
      </w:pPr>
    </w:p>
    <w:p w14:paraId="46482E13" w14:textId="5A1C72B5" w:rsidR="0062349F" w:rsidRDefault="0062349F" w:rsidP="004F6912">
      <w:pPr>
        <w:pStyle w:val="NoSpacing"/>
        <w:rPr>
          <w:rFonts w:ascii="Times New Roman" w:hAnsi="Times New Roman" w:cs="Times New Roman"/>
          <w:sz w:val="24"/>
          <w:szCs w:val="24"/>
        </w:rPr>
      </w:pPr>
    </w:p>
    <w:p w14:paraId="10696180" w14:textId="35CE1383" w:rsidR="0062349F" w:rsidRDefault="0062349F" w:rsidP="004F6912">
      <w:pPr>
        <w:pStyle w:val="NoSpacing"/>
        <w:rPr>
          <w:rFonts w:ascii="Times New Roman" w:hAnsi="Times New Roman" w:cs="Times New Roman"/>
          <w:sz w:val="24"/>
          <w:szCs w:val="24"/>
        </w:rPr>
      </w:pPr>
    </w:p>
    <w:p w14:paraId="3DCF6248" w14:textId="57FA27E4" w:rsidR="0062349F" w:rsidRDefault="0062349F" w:rsidP="004F6912">
      <w:pPr>
        <w:pStyle w:val="NoSpacing"/>
        <w:rPr>
          <w:rFonts w:ascii="Times New Roman" w:hAnsi="Times New Roman" w:cs="Times New Roman"/>
          <w:sz w:val="24"/>
          <w:szCs w:val="24"/>
        </w:rPr>
      </w:pPr>
    </w:p>
    <w:p w14:paraId="32D93776" w14:textId="52317758" w:rsidR="0062349F" w:rsidRDefault="0062349F" w:rsidP="004F6912">
      <w:pPr>
        <w:pStyle w:val="NoSpacing"/>
        <w:rPr>
          <w:rFonts w:ascii="Times New Roman" w:hAnsi="Times New Roman" w:cs="Times New Roman"/>
          <w:sz w:val="24"/>
          <w:szCs w:val="24"/>
        </w:rPr>
      </w:pPr>
    </w:p>
    <w:p w14:paraId="4EBC3DC4" w14:textId="269A5708" w:rsidR="0062349F" w:rsidRDefault="0062349F" w:rsidP="004F6912">
      <w:pPr>
        <w:pStyle w:val="NoSpacing"/>
        <w:rPr>
          <w:rFonts w:ascii="Times New Roman" w:hAnsi="Times New Roman" w:cs="Times New Roman"/>
          <w:sz w:val="24"/>
          <w:szCs w:val="24"/>
        </w:rPr>
      </w:pPr>
    </w:p>
    <w:p w14:paraId="0A0984AF" w14:textId="2A33D896" w:rsidR="0062349F" w:rsidRDefault="0062349F" w:rsidP="004F6912">
      <w:pPr>
        <w:pStyle w:val="NoSpacing"/>
        <w:rPr>
          <w:rFonts w:ascii="Times New Roman" w:hAnsi="Times New Roman" w:cs="Times New Roman"/>
          <w:sz w:val="24"/>
          <w:szCs w:val="24"/>
        </w:rPr>
      </w:pPr>
    </w:p>
    <w:p w14:paraId="2208B003" w14:textId="42551B70" w:rsidR="0062349F" w:rsidRDefault="0062349F" w:rsidP="004F6912">
      <w:pPr>
        <w:pStyle w:val="NoSpacing"/>
        <w:rPr>
          <w:rFonts w:ascii="Times New Roman" w:hAnsi="Times New Roman" w:cs="Times New Roman"/>
          <w:sz w:val="24"/>
          <w:szCs w:val="24"/>
        </w:rPr>
      </w:pPr>
    </w:p>
    <w:p w14:paraId="560A61F1" w14:textId="675C349D" w:rsidR="0062349F" w:rsidRDefault="0062349F" w:rsidP="004F6912">
      <w:pPr>
        <w:pStyle w:val="NoSpacing"/>
        <w:rPr>
          <w:rFonts w:ascii="Times New Roman" w:hAnsi="Times New Roman" w:cs="Times New Roman"/>
          <w:sz w:val="24"/>
          <w:szCs w:val="24"/>
        </w:rPr>
      </w:pPr>
    </w:p>
    <w:p w14:paraId="575B519C" w14:textId="77777777" w:rsidR="0062349F" w:rsidRDefault="0062349F" w:rsidP="004F6912">
      <w:pPr>
        <w:pStyle w:val="NoSpacing"/>
        <w:rPr>
          <w:rFonts w:ascii="Times New Roman" w:hAnsi="Times New Roman" w:cs="Times New Roman"/>
          <w:sz w:val="24"/>
          <w:szCs w:val="24"/>
        </w:rPr>
      </w:pPr>
    </w:p>
    <w:p w14:paraId="5C2CF39B" w14:textId="77777777" w:rsidR="0062349F" w:rsidRDefault="0062349F" w:rsidP="004F6912">
      <w:pPr>
        <w:pStyle w:val="NoSpacing"/>
        <w:rPr>
          <w:rFonts w:ascii="Times New Roman" w:hAnsi="Times New Roman" w:cs="Times New Roman"/>
          <w:sz w:val="24"/>
          <w:szCs w:val="24"/>
        </w:rPr>
      </w:pPr>
    </w:p>
    <w:p w14:paraId="63666581" w14:textId="315B7D2F" w:rsidR="002505C9" w:rsidRDefault="002505C9" w:rsidP="004F6912">
      <w:pPr>
        <w:pStyle w:val="NoSpacing"/>
        <w:rPr>
          <w:rFonts w:ascii="Times New Roman" w:hAnsi="Times New Roman" w:cs="Times New Roman"/>
          <w:sz w:val="24"/>
          <w:szCs w:val="24"/>
        </w:rPr>
      </w:pPr>
    </w:p>
    <w:p w14:paraId="1DDE484C" w14:textId="05B57D20" w:rsidR="00B941E2" w:rsidRDefault="00B941E2" w:rsidP="004F6912">
      <w:pPr>
        <w:pStyle w:val="NoSpacing"/>
        <w:rPr>
          <w:rFonts w:ascii="Times New Roman" w:hAnsi="Times New Roman" w:cs="Times New Roman"/>
          <w:sz w:val="24"/>
          <w:szCs w:val="24"/>
        </w:rPr>
      </w:pPr>
    </w:p>
    <w:p w14:paraId="1E8DDEBD" w14:textId="3571EAC3" w:rsidR="00B941E2" w:rsidRDefault="00B941E2" w:rsidP="004F6912">
      <w:pPr>
        <w:pStyle w:val="NoSpacing"/>
        <w:rPr>
          <w:rFonts w:ascii="Times New Roman" w:hAnsi="Times New Roman" w:cs="Times New Roman"/>
          <w:sz w:val="24"/>
          <w:szCs w:val="24"/>
        </w:rPr>
      </w:pPr>
    </w:p>
    <w:p w14:paraId="6E4818DF" w14:textId="39DEDE18" w:rsidR="00B941E2" w:rsidRDefault="00B941E2" w:rsidP="004F6912">
      <w:pPr>
        <w:pStyle w:val="NoSpacing"/>
        <w:rPr>
          <w:rFonts w:ascii="Times New Roman" w:hAnsi="Times New Roman" w:cs="Times New Roman"/>
          <w:sz w:val="24"/>
          <w:szCs w:val="24"/>
        </w:rPr>
      </w:pPr>
    </w:p>
    <w:p w14:paraId="35FB2333" w14:textId="5575EB43" w:rsidR="00B941E2" w:rsidRDefault="00B941E2" w:rsidP="004F6912">
      <w:pPr>
        <w:pStyle w:val="NoSpacing"/>
        <w:rPr>
          <w:rFonts w:ascii="Times New Roman" w:hAnsi="Times New Roman" w:cs="Times New Roman"/>
          <w:sz w:val="24"/>
          <w:szCs w:val="24"/>
        </w:rPr>
      </w:pPr>
    </w:p>
    <w:p w14:paraId="27CF3AB7" w14:textId="1BF01497" w:rsidR="00B941E2" w:rsidRDefault="00B941E2" w:rsidP="004F6912">
      <w:pPr>
        <w:pStyle w:val="NoSpacing"/>
        <w:rPr>
          <w:rFonts w:ascii="Times New Roman" w:hAnsi="Times New Roman" w:cs="Times New Roman"/>
          <w:sz w:val="24"/>
          <w:szCs w:val="24"/>
        </w:rPr>
      </w:pPr>
    </w:p>
    <w:p w14:paraId="645298A1" w14:textId="6A0CDE12" w:rsidR="00B941E2" w:rsidRDefault="00B941E2" w:rsidP="004F6912">
      <w:pPr>
        <w:pStyle w:val="NoSpacing"/>
        <w:rPr>
          <w:rFonts w:ascii="Times New Roman" w:hAnsi="Times New Roman" w:cs="Times New Roman"/>
          <w:sz w:val="24"/>
          <w:szCs w:val="24"/>
        </w:rPr>
      </w:pPr>
    </w:p>
    <w:p w14:paraId="05723FCF" w14:textId="256B757F" w:rsidR="00B941E2" w:rsidRDefault="00B941E2" w:rsidP="004F6912">
      <w:pPr>
        <w:pStyle w:val="NoSpacing"/>
        <w:rPr>
          <w:rFonts w:ascii="Times New Roman" w:hAnsi="Times New Roman" w:cs="Times New Roman"/>
          <w:sz w:val="24"/>
          <w:szCs w:val="24"/>
        </w:rPr>
      </w:pPr>
    </w:p>
    <w:p w14:paraId="2687471B" w14:textId="77777777" w:rsidR="00B941E2" w:rsidRDefault="00B941E2" w:rsidP="004F6912">
      <w:pPr>
        <w:pStyle w:val="NoSpacing"/>
        <w:rPr>
          <w:rFonts w:ascii="Times New Roman" w:hAnsi="Times New Roman" w:cs="Times New Roman"/>
          <w:sz w:val="24"/>
          <w:szCs w:val="24"/>
        </w:rPr>
      </w:pPr>
    </w:p>
    <w:p w14:paraId="40DE51CC" w14:textId="469690C8" w:rsidR="002505C9" w:rsidRDefault="0062349F" w:rsidP="004F691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656" behindDoc="1" locked="0" layoutInCell="1" allowOverlap="1" wp14:anchorId="152FE080" wp14:editId="2F392292">
            <wp:simplePos x="0" y="0"/>
            <wp:positionH relativeFrom="margin">
              <wp:posOffset>-180975</wp:posOffset>
            </wp:positionH>
            <wp:positionV relativeFrom="paragraph">
              <wp:posOffset>22860</wp:posOffset>
            </wp:positionV>
            <wp:extent cx="6856730" cy="47434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rsal_iridophore_counts_grouped_by_phenoty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6730" cy="4743450"/>
                    </a:xfrm>
                    <a:prstGeom prst="rect">
                      <a:avLst/>
                    </a:prstGeom>
                  </pic:spPr>
                </pic:pic>
              </a:graphicData>
            </a:graphic>
            <wp14:sizeRelH relativeFrom="margin">
              <wp14:pctWidth>0</wp14:pctWidth>
            </wp14:sizeRelH>
            <wp14:sizeRelV relativeFrom="margin">
              <wp14:pctHeight>0</wp14:pctHeight>
            </wp14:sizeRelV>
          </wp:anchor>
        </w:drawing>
      </w:r>
    </w:p>
    <w:p w14:paraId="6ACC389A" w14:textId="410FBFAC" w:rsidR="002505C9" w:rsidRDefault="002505C9" w:rsidP="004F6912">
      <w:pPr>
        <w:pStyle w:val="NoSpacing"/>
        <w:rPr>
          <w:rFonts w:ascii="Times New Roman" w:hAnsi="Times New Roman" w:cs="Times New Roman"/>
          <w:sz w:val="24"/>
          <w:szCs w:val="24"/>
        </w:rPr>
      </w:pPr>
    </w:p>
    <w:p w14:paraId="3901091F" w14:textId="5FB9B112" w:rsidR="002505C9" w:rsidRDefault="002505C9" w:rsidP="004F6912">
      <w:pPr>
        <w:pStyle w:val="NoSpacing"/>
        <w:rPr>
          <w:rFonts w:ascii="Times New Roman" w:hAnsi="Times New Roman" w:cs="Times New Roman"/>
          <w:sz w:val="24"/>
          <w:szCs w:val="24"/>
        </w:rPr>
      </w:pPr>
    </w:p>
    <w:p w14:paraId="466A433A" w14:textId="0E249F26" w:rsidR="002505C9" w:rsidRDefault="002505C9" w:rsidP="004F6912">
      <w:pPr>
        <w:pStyle w:val="NoSpacing"/>
        <w:rPr>
          <w:rFonts w:ascii="Times New Roman" w:hAnsi="Times New Roman" w:cs="Times New Roman"/>
          <w:sz w:val="24"/>
          <w:szCs w:val="24"/>
        </w:rPr>
      </w:pPr>
    </w:p>
    <w:p w14:paraId="60E85C59" w14:textId="7F67E37F" w:rsidR="002505C9" w:rsidRDefault="002505C9" w:rsidP="004F6912">
      <w:pPr>
        <w:pStyle w:val="NoSpacing"/>
        <w:rPr>
          <w:rFonts w:ascii="Times New Roman" w:hAnsi="Times New Roman" w:cs="Times New Roman"/>
          <w:sz w:val="24"/>
          <w:szCs w:val="24"/>
        </w:rPr>
      </w:pPr>
    </w:p>
    <w:p w14:paraId="1CAB9A50" w14:textId="28D8A62C" w:rsidR="002505C9" w:rsidRDefault="002505C9" w:rsidP="004F6912">
      <w:pPr>
        <w:pStyle w:val="NoSpacing"/>
        <w:rPr>
          <w:rFonts w:ascii="Times New Roman" w:hAnsi="Times New Roman" w:cs="Times New Roman"/>
          <w:sz w:val="24"/>
          <w:szCs w:val="24"/>
        </w:rPr>
      </w:pPr>
    </w:p>
    <w:p w14:paraId="3B926129" w14:textId="79A63955" w:rsidR="002505C9" w:rsidRDefault="002505C9" w:rsidP="004F6912">
      <w:pPr>
        <w:pStyle w:val="NoSpacing"/>
        <w:rPr>
          <w:rFonts w:ascii="Times New Roman" w:hAnsi="Times New Roman" w:cs="Times New Roman"/>
          <w:sz w:val="24"/>
          <w:szCs w:val="24"/>
        </w:rPr>
      </w:pPr>
    </w:p>
    <w:p w14:paraId="78F2711B" w14:textId="7C062B1D" w:rsidR="002505C9" w:rsidRDefault="002505C9" w:rsidP="004F6912">
      <w:pPr>
        <w:pStyle w:val="NoSpacing"/>
        <w:rPr>
          <w:rFonts w:ascii="Times New Roman" w:hAnsi="Times New Roman" w:cs="Times New Roman"/>
          <w:sz w:val="24"/>
          <w:szCs w:val="24"/>
        </w:rPr>
      </w:pPr>
    </w:p>
    <w:p w14:paraId="3786FF9A" w14:textId="1E3167A0" w:rsidR="002505C9" w:rsidRDefault="002505C9" w:rsidP="004F6912">
      <w:pPr>
        <w:pStyle w:val="NoSpacing"/>
        <w:rPr>
          <w:rFonts w:ascii="Times New Roman" w:hAnsi="Times New Roman" w:cs="Times New Roman"/>
          <w:sz w:val="24"/>
          <w:szCs w:val="24"/>
        </w:rPr>
      </w:pPr>
    </w:p>
    <w:p w14:paraId="4DFDFF57" w14:textId="1420C168" w:rsidR="002505C9" w:rsidRDefault="002505C9" w:rsidP="004F6912">
      <w:pPr>
        <w:pStyle w:val="NoSpacing"/>
        <w:rPr>
          <w:rFonts w:ascii="Times New Roman" w:hAnsi="Times New Roman" w:cs="Times New Roman"/>
          <w:sz w:val="24"/>
          <w:szCs w:val="24"/>
        </w:rPr>
      </w:pPr>
    </w:p>
    <w:p w14:paraId="5079D778" w14:textId="6D4BFF57" w:rsidR="002505C9" w:rsidRDefault="002505C9" w:rsidP="004F6912">
      <w:pPr>
        <w:pStyle w:val="NoSpacing"/>
        <w:rPr>
          <w:rFonts w:ascii="Times New Roman" w:hAnsi="Times New Roman" w:cs="Times New Roman"/>
          <w:sz w:val="24"/>
          <w:szCs w:val="24"/>
        </w:rPr>
      </w:pPr>
    </w:p>
    <w:p w14:paraId="178FAA43" w14:textId="1D4AAEC7" w:rsidR="002505C9" w:rsidRDefault="002505C9" w:rsidP="004F6912">
      <w:pPr>
        <w:pStyle w:val="NoSpacing"/>
        <w:rPr>
          <w:rFonts w:ascii="Times New Roman" w:hAnsi="Times New Roman" w:cs="Times New Roman"/>
          <w:sz w:val="24"/>
          <w:szCs w:val="24"/>
        </w:rPr>
      </w:pPr>
    </w:p>
    <w:p w14:paraId="3C51DDFD" w14:textId="2BBE16A4" w:rsidR="002505C9" w:rsidRDefault="002505C9" w:rsidP="004F6912">
      <w:pPr>
        <w:pStyle w:val="NoSpacing"/>
        <w:rPr>
          <w:rFonts w:ascii="Times New Roman" w:hAnsi="Times New Roman" w:cs="Times New Roman"/>
          <w:sz w:val="24"/>
          <w:szCs w:val="24"/>
        </w:rPr>
      </w:pPr>
    </w:p>
    <w:p w14:paraId="3677625A" w14:textId="1D04E932" w:rsidR="002505C9" w:rsidRDefault="002505C9" w:rsidP="004F6912">
      <w:pPr>
        <w:pStyle w:val="NoSpacing"/>
        <w:rPr>
          <w:rFonts w:ascii="Times New Roman" w:hAnsi="Times New Roman" w:cs="Times New Roman"/>
          <w:sz w:val="24"/>
          <w:szCs w:val="24"/>
        </w:rPr>
      </w:pPr>
    </w:p>
    <w:p w14:paraId="6072D61D" w14:textId="308D0428" w:rsidR="002505C9" w:rsidRDefault="002505C9" w:rsidP="004F6912">
      <w:pPr>
        <w:pStyle w:val="NoSpacing"/>
        <w:rPr>
          <w:rFonts w:ascii="Times New Roman" w:hAnsi="Times New Roman" w:cs="Times New Roman"/>
          <w:sz w:val="24"/>
          <w:szCs w:val="24"/>
        </w:rPr>
      </w:pPr>
    </w:p>
    <w:p w14:paraId="2CE54268" w14:textId="72315B62" w:rsidR="002505C9" w:rsidRDefault="002505C9" w:rsidP="004F6912">
      <w:pPr>
        <w:pStyle w:val="NoSpacing"/>
        <w:rPr>
          <w:rFonts w:ascii="Times New Roman" w:hAnsi="Times New Roman" w:cs="Times New Roman"/>
          <w:sz w:val="24"/>
          <w:szCs w:val="24"/>
        </w:rPr>
      </w:pPr>
    </w:p>
    <w:p w14:paraId="6A8BA301" w14:textId="6F3DCD39" w:rsidR="002505C9" w:rsidRDefault="002505C9" w:rsidP="004F6912">
      <w:pPr>
        <w:pStyle w:val="NoSpacing"/>
        <w:rPr>
          <w:rFonts w:ascii="Times New Roman" w:hAnsi="Times New Roman" w:cs="Times New Roman"/>
          <w:sz w:val="24"/>
          <w:szCs w:val="24"/>
        </w:rPr>
      </w:pPr>
    </w:p>
    <w:p w14:paraId="3B11FD2E" w14:textId="3C2AAA66" w:rsidR="002505C9" w:rsidRDefault="002505C9" w:rsidP="004F6912">
      <w:pPr>
        <w:pStyle w:val="NoSpacing"/>
        <w:rPr>
          <w:rFonts w:ascii="Times New Roman" w:hAnsi="Times New Roman" w:cs="Times New Roman"/>
          <w:sz w:val="24"/>
          <w:szCs w:val="24"/>
        </w:rPr>
      </w:pPr>
    </w:p>
    <w:p w14:paraId="4BD7D8FB" w14:textId="04151298" w:rsidR="002505C9" w:rsidRDefault="002505C9" w:rsidP="004F6912">
      <w:pPr>
        <w:pStyle w:val="NoSpacing"/>
        <w:rPr>
          <w:rFonts w:ascii="Times New Roman" w:hAnsi="Times New Roman" w:cs="Times New Roman"/>
          <w:sz w:val="24"/>
          <w:szCs w:val="24"/>
        </w:rPr>
      </w:pPr>
    </w:p>
    <w:p w14:paraId="08739110" w14:textId="7BB184B9" w:rsidR="002505C9" w:rsidRDefault="002505C9" w:rsidP="004F6912">
      <w:pPr>
        <w:pStyle w:val="NoSpacing"/>
        <w:rPr>
          <w:rFonts w:ascii="Times New Roman" w:hAnsi="Times New Roman" w:cs="Times New Roman"/>
          <w:sz w:val="24"/>
          <w:szCs w:val="24"/>
        </w:rPr>
      </w:pPr>
    </w:p>
    <w:p w14:paraId="51E88CFC" w14:textId="16FAB744" w:rsidR="002505C9" w:rsidRDefault="002505C9" w:rsidP="004F6912">
      <w:pPr>
        <w:pStyle w:val="NoSpacing"/>
        <w:rPr>
          <w:rFonts w:ascii="Times New Roman" w:hAnsi="Times New Roman" w:cs="Times New Roman"/>
          <w:sz w:val="24"/>
          <w:szCs w:val="24"/>
        </w:rPr>
      </w:pPr>
    </w:p>
    <w:p w14:paraId="72F81A0C" w14:textId="330C386B" w:rsidR="002505C9" w:rsidRDefault="002505C9" w:rsidP="004F6912">
      <w:pPr>
        <w:pStyle w:val="NoSpacing"/>
        <w:rPr>
          <w:rFonts w:ascii="Times New Roman" w:hAnsi="Times New Roman" w:cs="Times New Roman"/>
          <w:sz w:val="24"/>
          <w:szCs w:val="24"/>
        </w:rPr>
      </w:pPr>
    </w:p>
    <w:p w14:paraId="76DD36A9" w14:textId="482FA05D" w:rsidR="002505C9" w:rsidRDefault="002505C9" w:rsidP="004F6912">
      <w:pPr>
        <w:pStyle w:val="NoSpacing"/>
        <w:rPr>
          <w:rFonts w:ascii="Times New Roman" w:hAnsi="Times New Roman" w:cs="Times New Roman"/>
          <w:sz w:val="24"/>
          <w:szCs w:val="24"/>
        </w:rPr>
      </w:pPr>
    </w:p>
    <w:p w14:paraId="16CFADAE" w14:textId="51263316" w:rsidR="002505C9" w:rsidRDefault="002505C9" w:rsidP="004F6912">
      <w:pPr>
        <w:pStyle w:val="NoSpacing"/>
        <w:rPr>
          <w:rFonts w:ascii="Times New Roman" w:hAnsi="Times New Roman" w:cs="Times New Roman"/>
          <w:sz w:val="24"/>
          <w:szCs w:val="24"/>
        </w:rPr>
      </w:pPr>
    </w:p>
    <w:p w14:paraId="0963095D" w14:textId="2A5D5069" w:rsidR="002505C9" w:rsidRDefault="002505C9" w:rsidP="004F6912">
      <w:pPr>
        <w:pStyle w:val="NoSpacing"/>
        <w:rPr>
          <w:rFonts w:ascii="Times New Roman" w:hAnsi="Times New Roman" w:cs="Times New Roman"/>
          <w:sz w:val="24"/>
          <w:szCs w:val="24"/>
        </w:rPr>
      </w:pPr>
    </w:p>
    <w:p w14:paraId="4D565B27" w14:textId="0DDF8448" w:rsidR="002505C9" w:rsidRDefault="002505C9" w:rsidP="004F6912">
      <w:pPr>
        <w:pStyle w:val="NoSpacing"/>
        <w:rPr>
          <w:rFonts w:ascii="Times New Roman" w:hAnsi="Times New Roman" w:cs="Times New Roman"/>
          <w:sz w:val="24"/>
          <w:szCs w:val="24"/>
        </w:rPr>
      </w:pPr>
    </w:p>
    <w:p w14:paraId="52E270F5" w14:textId="77777777" w:rsidR="00C23754" w:rsidRDefault="00C23754" w:rsidP="004F6912">
      <w:pPr>
        <w:pStyle w:val="NoSpacing"/>
        <w:rPr>
          <w:rFonts w:ascii="Times New Roman" w:hAnsi="Times New Roman" w:cs="Times New Roman"/>
          <w:sz w:val="24"/>
          <w:szCs w:val="24"/>
        </w:rPr>
      </w:pPr>
    </w:p>
    <w:p w14:paraId="17AD4AFA" w14:textId="3F179196" w:rsidR="002505C9" w:rsidRDefault="002505C9" w:rsidP="004F6912">
      <w:pPr>
        <w:pStyle w:val="NoSpacing"/>
        <w:rPr>
          <w:rFonts w:ascii="Times New Roman" w:hAnsi="Times New Roman" w:cs="Times New Roman"/>
          <w:sz w:val="24"/>
          <w:szCs w:val="24"/>
        </w:rPr>
      </w:pPr>
    </w:p>
    <w:p w14:paraId="06776F98" w14:textId="77D3709E" w:rsidR="00F62201" w:rsidRDefault="002505C9" w:rsidP="004F6912">
      <w:pPr>
        <w:pStyle w:val="NoSpacing"/>
        <w:rPr>
          <w:rFonts w:ascii="Times New Roman" w:hAnsi="Times New Roman" w:cs="Times New Roman"/>
          <w:sz w:val="24"/>
          <w:szCs w:val="24"/>
        </w:rPr>
      </w:pPr>
      <w:r>
        <w:rPr>
          <w:rFonts w:ascii="Times New Roman" w:hAnsi="Times New Roman" w:cs="Times New Roman"/>
          <w:sz w:val="24"/>
          <w:szCs w:val="24"/>
        </w:rPr>
        <w:t xml:space="preserve">Figure 1. </w:t>
      </w:r>
      <w:r w:rsidR="00F62201">
        <w:rPr>
          <w:rFonts w:ascii="Times New Roman" w:hAnsi="Times New Roman" w:cs="Times New Roman"/>
          <w:sz w:val="24"/>
          <w:szCs w:val="24"/>
        </w:rPr>
        <w:t>A pair of plots of the dorsal iridophore cell counts of two alx4a lines separated by phenotype.  In homozygous mutant alx4a fish nearly all of the fish have zero dorsal iridophores, except for one outlier.  While none of the wild type fish, across both genetic lines, have less than 12 dorsal iridophores.  Based on what is known about the alx4a gene this is what one would expect to see in the mutant phenotype regardless of genetic line.</w:t>
      </w:r>
    </w:p>
    <w:p w14:paraId="359D9EB2" w14:textId="38C09B4B" w:rsidR="00F62201" w:rsidRDefault="00F62201" w:rsidP="004F6912">
      <w:pPr>
        <w:pStyle w:val="NoSpacing"/>
        <w:rPr>
          <w:rFonts w:ascii="Times New Roman" w:hAnsi="Times New Roman" w:cs="Times New Roman"/>
          <w:sz w:val="24"/>
          <w:szCs w:val="24"/>
        </w:rPr>
      </w:pPr>
    </w:p>
    <w:p w14:paraId="50125B85" w14:textId="6B4DDDE6" w:rsidR="00BC6CD1" w:rsidRDefault="00BC6CD1" w:rsidP="004F6912">
      <w:pPr>
        <w:pStyle w:val="NoSpacing"/>
        <w:rPr>
          <w:rFonts w:ascii="Times New Roman" w:hAnsi="Times New Roman" w:cs="Times New Roman"/>
          <w:sz w:val="24"/>
          <w:szCs w:val="24"/>
        </w:rPr>
      </w:pPr>
    </w:p>
    <w:p w14:paraId="25469F91" w14:textId="21643D71" w:rsidR="00BC6CD1" w:rsidRDefault="00BC6CD1" w:rsidP="004F6912">
      <w:pPr>
        <w:pStyle w:val="NoSpacing"/>
        <w:rPr>
          <w:rFonts w:ascii="Times New Roman" w:hAnsi="Times New Roman" w:cs="Times New Roman"/>
          <w:sz w:val="24"/>
          <w:szCs w:val="24"/>
        </w:rPr>
      </w:pPr>
    </w:p>
    <w:p w14:paraId="1D95E1A2" w14:textId="19FDC591" w:rsidR="00BC6CD1" w:rsidRDefault="00BC6CD1" w:rsidP="004F6912">
      <w:pPr>
        <w:pStyle w:val="NoSpacing"/>
        <w:rPr>
          <w:rFonts w:ascii="Times New Roman" w:hAnsi="Times New Roman" w:cs="Times New Roman"/>
          <w:sz w:val="24"/>
          <w:szCs w:val="24"/>
        </w:rPr>
      </w:pPr>
    </w:p>
    <w:p w14:paraId="37910A9E" w14:textId="5251190D" w:rsidR="00BC6CD1" w:rsidRDefault="00BC6CD1" w:rsidP="004F6912">
      <w:pPr>
        <w:pStyle w:val="NoSpacing"/>
        <w:rPr>
          <w:rFonts w:ascii="Times New Roman" w:hAnsi="Times New Roman" w:cs="Times New Roman"/>
          <w:sz w:val="24"/>
          <w:szCs w:val="24"/>
        </w:rPr>
      </w:pPr>
    </w:p>
    <w:p w14:paraId="0C3AF6C5" w14:textId="4D199E62" w:rsidR="00BC6CD1" w:rsidRDefault="00BC6CD1" w:rsidP="004F6912">
      <w:pPr>
        <w:pStyle w:val="NoSpacing"/>
        <w:rPr>
          <w:rFonts w:ascii="Times New Roman" w:hAnsi="Times New Roman" w:cs="Times New Roman"/>
          <w:sz w:val="24"/>
          <w:szCs w:val="24"/>
        </w:rPr>
      </w:pPr>
    </w:p>
    <w:p w14:paraId="6ADE05FE" w14:textId="6298CCCB" w:rsidR="00BC6CD1" w:rsidRDefault="00BC6CD1" w:rsidP="004F6912">
      <w:pPr>
        <w:pStyle w:val="NoSpacing"/>
        <w:rPr>
          <w:rFonts w:ascii="Times New Roman" w:hAnsi="Times New Roman" w:cs="Times New Roman"/>
          <w:sz w:val="24"/>
          <w:szCs w:val="24"/>
        </w:rPr>
      </w:pPr>
    </w:p>
    <w:p w14:paraId="1AF57AC3" w14:textId="56735DB6" w:rsidR="00BC6CD1" w:rsidRDefault="00BC6CD1" w:rsidP="004F6912">
      <w:pPr>
        <w:pStyle w:val="NoSpacing"/>
        <w:rPr>
          <w:rFonts w:ascii="Times New Roman" w:hAnsi="Times New Roman" w:cs="Times New Roman"/>
          <w:sz w:val="24"/>
          <w:szCs w:val="24"/>
        </w:rPr>
      </w:pPr>
    </w:p>
    <w:p w14:paraId="22DEE4EA" w14:textId="5C0097A8" w:rsidR="00BC6CD1" w:rsidRDefault="00BC6CD1" w:rsidP="004F6912">
      <w:pPr>
        <w:pStyle w:val="NoSpacing"/>
        <w:rPr>
          <w:rFonts w:ascii="Times New Roman" w:hAnsi="Times New Roman" w:cs="Times New Roman"/>
          <w:sz w:val="24"/>
          <w:szCs w:val="24"/>
        </w:rPr>
      </w:pPr>
    </w:p>
    <w:p w14:paraId="1DC70025" w14:textId="765D456F" w:rsidR="00BC6CD1" w:rsidRDefault="00BC6CD1" w:rsidP="004F6912">
      <w:pPr>
        <w:pStyle w:val="NoSpacing"/>
        <w:rPr>
          <w:rFonts w:ascii="Times New Roman" w:hAnsi="Times New Roman" w:cs="Times New Roman"/>
          <w:sz w:val="24"/>
          <w:szCs w:val="24"/>
        </w:rPr>
      </w:pPr>
    </w:p>
    <w:p w14:paraId="733DA3CA" w14:textId="1EC16EF3" w:rsidR="00BC6CD1" w:rsidRDefault="00BC6CD1" w:rsidP="004F6912">
      <w:pPr>
        <w:pStyle w:val="NoSpacing"/>
        <w:rPr>
          <w:rFonts w:ascii="Times New Roman" w:hAnsi="Times New Roman" w:cs="Times New Roman"/>
          <w:sz w:val="24"/>
          <w:szCs w:val="24"/>
        </w:rPr>
      </w:pPr>
    </w:p>
    <w:p w14:paraId="7DCA2FC6" w14:textId="5097B46B" w:rsidR="00BC6CD1" w:rsidRDefault="00BC6CD1" w:rsidP="004F6912">
      <w:pPr>
        <w:pStyle w:val="NoSpacing"/>
        <w:rPr>
          <w:rFonts w:ascii="Times New Roman" w:hAnsi="Times New Roman" w:cs="Times New Roman"/>
          <w:sz w:val="24"/>
          <w:szCs w:val="24"/>
        </w:rPr>
      </w:pPr>
    </w:p>
    <w:p w14:paraId="66F13F84" w14:textId="501E9234" w:rsidR="00BC6CD1" w:rsidRDefault="00BC6CD1" w:rsidP="004F6912">
      <w:pPr>
        <w:pStyle w:val="NoSpacing"/>
        <w:rPr>
          <w:rFonts w:ascii="Times New Roman" w:hAnsi="Times New Roman" w:cs="Times New Roman"/>
          <w:sz w:val="24"/>
          <w:szCs w:val="24"/>
        </w:rPr>
      </w:pPr>
    </w:p>
    <w:p w14:paraId="3FDBBA45" w14:textId="6B85B9B0" w:rsidR="00BC6CD1" w:rsidRDefault="00BC6CD1" w:rsidP="004F6912">
      <w:pPr>
        <w:pStyle w:val="NoSpacing"/>
        <w:rPr>
          <w:rFonts w:ascii="Times New Roman" w:hAnsi="Times New Roman" w:cs="Times New Roman"/>
          <w:sz w:val="24"/>
          <w:szCs w:val="24"/>
        </w:rPr>
      </w:pPr>
    </w:p>
    <w:p w14:paraId="04317FDD" w14:textId="76FA231A" w:rsidR="00BC6CD1" w:rsidRDefault="00BC6CD1" w:rsidP="004F691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184" behindDoc="1" locked="0" layoutInCell="1" allowOverlap="1" wp14:anchorId="1BCDA0F7" wp14:editId="31B445B0">
            <wp:simplePos x="0" y="0"/>
            <wp:positionH relativeFrom="margin">
              <wp:posOffset>-180975</wp:posOffset>
            </wp:positionH>
            <wp:positionV relativeFrom="paragraph">
              <wp:posOffset>-723900</wp:posOffset>
            </wp:positionV>
            <wp:extent cx="6381750" cy="4414862"/>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tral_iridophore_counts_grouped_by_pheno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2369" cy="4429126"/>
                    </a:xfrm>
                    <a:prstGeom prst="rect">
                      <a:avLst/>
                    </a:prstGeom>
                  </pic:spPr>
                </pic:pic>
              </a:graphicData>
            </a:graphic>
            <wp14:sizeRelH relativeFrom="margin">
              <wp14:pctWidth>0</wp14:pctWidth>
            </wp14:sizeRelH>
            <wp14:sizeRelV relativeFrom="margin">
              <wp14:pctHeight>0</wp14:pctHeight>
            </wp14:sizeRelV>
          </wp:anchor>
        </w:drawing>
      </w:r>
    </w:p>
    <w:p w14:paraId="5F9FA10F" w14:textId="09F2B5C3" w:rsidR="00BC6CD1" w:rsidRDefault="00BC6CD1" w:rsidP="004F6912">
      <w:pPr>
        <w:pStyle w:val="NoSpacing"/>
        <w:rPr>
          <w:rFonts w:ascii="Times New Roman" w:hAnsi="Times New Roman" w:cs="Times New Roman"/>
          <w:sz w:val="24"/>
          <w:szCs w:val="24"/>
        </w:rPr>
      </w:pPr>
    </w:p>
    <w:p w14:paraId="3F33B03D" w14:textId="3CFCE90E" w:rsidR="00BC6CD1" w:rsidRDefault="00BC6CD1" w:rsidP="004F6912">
      <w:pPr>
        <w:pStyle w:val="NoSpacing"/>
        <w:rPr>
          <w:rFonts w:ascii="Times New Roman" w:hAnsi="Times New Roman" w:cs="Times New Roman"/>
          <w:sz w:val="24"/>
          <w:szCs w:val="24"/>
        </w:rPr>
      </w:pPr>
    </w:p>
    <w:p w14:paraId="4D859035" w14:textId="17FA1E18" w:rsidR="00BC6CD1" w:rsidRDefault="00BC6CD1" w:rsidP="004F6912">
      <w:pPr>
        <w:pStyle w:val="NoSpacing"/>
        <w:rPr>
          <w:rFonts w:ascii="Times New Roman" w:hAnsi="Times New Roman" w:cs="Times New Roman"/>
          <w:sz w:val="24"/>
          <w:szCs w:val="24"/>
        </w:rPr>
      </w:pPr>
    </w:p>
    <w:p w14:paraId="71613437" w14:textId="391D1658" w:rsidR="00BC6CD1" w:rsidRDefault="00BC6CD1" w:rsidP="004F6912">
      <w:pPr>
        <w:pStyle w:val="NoSpacing"/>
        <w:rPr>
          <w:rFonts w:ascii="Times New Roman" w:hAnsi="Times New Roman" w:cs="Times New Roman"/>
          <w:sz w:val="24"/>
          <w:szCs w:val="24"/>
        </w:rPr>
      </w:pPr>
    </w:p>
    <w:p w14:paraId="2BEF0B42" w14:textId="0C8F9BED" w:rsidR="00BC6CD1" w:rsidRDefault="00BC6CD1" w:rsidP="004F6912">
      <w:pPr>
        <w:pStyle w:val="NoSpacing"/>
        <w:rPr>
          <w:rFonts w:ascii="Times New Roman" w:hAnsi="Times New Roman" w:cs="Times New Roman"/>
          <w:sz w:val="24"/>
          <w:szCs w:val="24"/>
        </w:rPr>
      </w:pPr>
    </w:p>
    <w:p w14:paraId="7C5D885E" w14:textId="2B4583F9" w:rsidR="00BC6CD1" w:rsidRDefault="00BC6CD1" w:rsidP="004F6912">
      <w:pPr>
        <w:pStyle w:val="NoSpacing"/>
        <w:rPr>
          <w:rFonts w:ascii="Times New Roman" w:hAnsi="Times New Roman" w:cs="Times New Roman"/>
          <w:sz w:val="24"/>
          <w:szCs w:val="24"/>
        </w:rPr>
      </w:pPr>
    </w:p>
    <w:p w14:paraId="24E4AAD2" w14:textId="7379F913" w:rsidR="00BC6CD1" w:rsidRDefault="00BC6CD1" w:rsidP="004F6912">
      <w:pPr>
        <w:pStyle w:val="NoSpacing"/>
        <w:rPr>
          <w:rFonts w:ascii="Times New Roman" w:hAnsi="Times New Roman" w:cs="Times New Roman"/>
          <w:sz w:val="24"/>
          <w:szCs w:val="24"/>
        </w:rPr>
      </w:pPr>
    </w:p>
    <w:p w14:paraId="29555659" w14:textId="49DE6554" w:rsidR="00BC6CD1" w:rsidRDefault="00BC6CD1" w:rsidP="004F6912">
      <w:pPr>
        <w:pStyle w:val="NoSpacing"/>
        <w:rPr>
          <w:rFonts w:ascii="Times New Roman" w:hAnsi="Times New Roman" w:cs="Times New Roman"/>
          <w:sz w:val="24"/>
          <w:szCs w:val="24"/>
        </w:rPr>
      </w:pPr>
    </w:p>
    <w:p w14:paraId="73E22EEA" w14:textId="472EBA53" w:rsidR="00BC6CD1" w:rsidRDefault="00BC6CD1" w:rsidP="004F6912">
      <w:pPr>
        <w:pStyle w:val="NoSpacing"/>
        <w:rPr>
          <w:rFonts w:ascii="Times New Roman" w:hAnsi="Times New Roman" w:cs="Times New Roman"/>
          <w:sz w:val="24"/>
          <w:szCs w:val="24"/>
        </w:rPr>
      </w:pPr>
    </w:p>
    <w:p w14:paraId="66AECA9B" w14:textId="5A9F8EF3" w:rsidR="00BC6CD1" w:rsidRDefault="00BC6CD1" w:rsidP="004F6912">
      <w:pPr>
        <w:pStyle w:val="NoSpacing"/>
        <w:rPr>
          <w:rFonts w:ascii="Times New Roman" w:hAnsi="Times New Roman" w:cs="Times New Roman"/>
          <w:sz w:val="24"/>
          <w:szCs w:val="24"/>
        </w:rPr>
      </w:pPr>
    </w:p>
    <w:p w14:paraId="363BD6AC" w14:textId="30A74885" w:rsidR="00BC6CD1" w:rsidRDefault="00BC6CD1" w:rsidP="004F6912">
      <w:pPr>
        <w:pStyle w:val="NoSpacing"/>
        <w:rPr>
          <w:rFonts w:ascii="Times New Roman" w:hAnsi="Times New Roman" w:cs="Times New Roman"/>
          <w:sz w:val="24"/>
          <w:szCs w:val="24"/>
        </w:rPr>
      </w:pPr>
    </w:p>
    <w:p w14:paraId="1C95ED76" w14:textId="3EC384DC" w:rsidR="00BC6CD1" w:rsidRDefault="00BC6CD1" w:rsidP="004F6912">
      <w:pPr>
        <w:pStyle w:val="NoSpacing"/>
        <w:rPr>
          <w:rFonts w:ascii="Times New Roman" w:hAnsi="Times New Roman" w:cs="Times New Roman"/>
          <w:sz w:val="24"/>
          <w:szCs w:val="24"/>
        </w:rPr>
      </w:pPr>
    </w:p>
    <w:p w14:paraId="6DCCC037" w14:textId="62F6E514" w:rsidR="00BC6CD1" w:rsidRDefault="00BC6CD1" w:rsidP="004F6912">
      <w:pPr>
        <w:pStyle w:val="NoSpacing"/>
        <w:rPr>
          <w:rFonts w:ascii="Times New Roman" w:hAnsi="Times New Roman" w:cs="Times New Roman"/>
          <w:sz w:val="24"/>
          <w:szCs w:val="24"/>
        </w:rPr>
      </w:pPr>
    </w:p>
    <w:p w14:paraId="34BF2E12" w14:textId="25574168" w:rsidR="00BC6CD1" w:rsidRDefault="00BC6CD1" w:rsidP="004F6912">
      <w:pPr>
        <w:pStyle w:val="NoSpacing"/>
        <w:rPr>
          <w:rFonts w:ascii="Times New Roman" w:hAnsi="Times New Roman" w:cs="Times New Roman"/>
          <w:sz w:val="24"/>
          <w:szCs w:val="24"/>
        </w:rPr>
      </w:pPr>
    </w:p>
    <w:p w14:paraId="1F74F698" w14:textId="6524E774" w:rsidR="00BC6CD1" w:rsidRDefault="00BC6CD1" w:rsidP="004F6912">
      <w:pPr>
        <w:pStyle w:val="NoSpacing"/>
        <w:rPr>
          <w:rFonts w:ascii="Times New Roman" w:hAnsi="Times New Roman" w:cs="Times New Roman"/>
          <w:sz w:val="24"/>
          <w:szCs w:val="24"/>
        </w:rPr>
      </w:pPr>
    </w:p>
    <w:p w14:paraId="53D03CDC" w14:textId="76BB9717" w:rsidR="00BC6CD1" w:rsidRDefault="00BC6CD1" w:rsidP="004F6912">
      <w:pPr>
        <w:pStyle w:val="NoSpacing"/>
        <w:rPr>
          <w:rFonts w:ascii="Times New Roman" w:hAnsi="Times New Roman" w:cs="Times New Roman"/>
          <w:sz w:val="24"/>
          <w:szCs w:val="24"/>
        </w:rPr>
      </w:pPr>
    </w:p>
    <w:p w14:paraId="15A03F06" w14:textId="3F9E91C9" w:rsidR="00BC6CD1" w:rsidRDefault="00BC6CD1" w:rsidP="004F6912">
      <w:pPr>
        <w:pStyle w:val="NoSpacing"/>
        <w:rPr>
          <w:rFonts w:ascii="Times New Roman" w:hAnsi="Times New Roman" w:cs="Times New Roman"/>
          <w:sz w:val="24"/>
          <w:szCs w:val="24"/>
        </w:rPr>
      </w:pPr>
    </w:p>
    <w:p w14:paraId="414BA63C" w14:textId="0E3519F3" w:rsidR="00BC6CD1" w:rsidRDefault="00BC6CD1" w:rsidP="004F6912">
      <w:pPr>
        <w:pStyle w:val="NoSpacing"/>
        <w:rPr>
          <w:rFonts w:ascii="Times New Roman" w:hAnsi="Times New Roman" w:cs="Times New Roman"/>
          <w:sz w:val="24"/>
          <w:szCs w:val="24"/>
        </w:rPr>
      </w:pPr>
    </w:p>
    <w:p w14:paraId="49767027" w14:textId="5FB96035" w:rsidR="00BC6CD1" w:rsidRDefault="00BC6CD1" w:rsidP="004F6912">
      <w:pPr>
        <w:pStyle w:val="NoSpacing"/>
        <w:rPr>
          <w:rFonts w:ascii="Times New Roman" w:hAnsi="Times New Roman" w:cs="Times New Roman"/>
          <w:sz w:val="24"/>
          <w:szCs w:val="24"/>
        </w:rPr>
      </w:pPr>
    </w:p>
    <w:p w14:paraId="79FC96D3" w14:textId="77777777" w:rsidR="00BC6CD1" w:rsidRDefault="00BC6CD1" w:rsidP="004F6912">
      <w:pPr>
        <w:pStyle w:val="NoSpacing"/>
        <w:rPr>
          <w:rFonts w:ascii="Times New Roman" w:hAnsi="Times New Roman" w:cs="Times New Roman"/>
          <w:sz w:val="24"/>
          <w:szCs w:val="24"/>
        </w:rPr>
      </w:pPr>
    </w:p>
    <w:p w14:paraId="6A3322B2" w14:textId="452E60EB" w:rsidR="00BC6CD1" w:rsidRDefault="00BC6CD1" w:rsidP="00BC6CD1">
      <w:pPr>
        <w:pStyle w:val="NoSpacing"/>
        <w:rPr>
          <w:rFonts w:ascii="Times New Roman" w:hAnsi="Times New Roman" w:cs="Times New Roman"/>
          <w:sz w:val="24"/>
          <w:szCs w:val="24"/>
        </w:rPr>
      </w:pPr>
      <w:r>
        <w:rPr>
          <w:rFonts w:ascii="Times New Roman" w:hAnsi="Times New Roman" w:cs="Times New Roman"/>
          <w:sz w:val="24"/>
          <w:szCs w:val="24"/>
        </w:rPr>
        <w:t xml:space="preserve">Figure 2. A pair of plots of the ventral iridophore cell counts of two alx4a lines separated by phenotype.  Similar to the plots in Figure 1, the majority of mutant fish have zero ventral iridophores, with the exception of 4 outliers.  This matches the expected observation of the mutant fish.  None of the wild type fish have less than 6 ventral iridophores. </w:t>
      </w:r>
    </w:p>
    <w:p w14:paraId="1F48E3BA" w14:textId="77777777" w:rsidR="00BC6CD1" w:rsidRDefault="00BC6CD1" w:rsidP="00BC6CD1">
      <w:pPr>
        <w:pStyle w:val="NoSpacing"/>
        <w:rPr>
          <w:rFonts w:ascii="Times New Roman" w:hAnsi="Times New Roman" w:cs="Times New Roman"/>
          <w:sz w:val="24"/>
          <w:szCs w:val="24"/>
        </w:rPr>
      </w:pPr>
    </w:p>
    <w:p w14:paraId="6E5782DA" w14:textId="342C99AC" w:rsidR="002505C9" w:rsidRDefault="002505C9" w:rsidP="004F6912">
      <w:pPr>
        <w:pStyle w:val="NoSpacing"/>
        <w:rPr>
          <w:rFonts w:ascii="Times New Roman" w:hAnsi="Times New Roman" w:cs="Times New Roman"/>
          <w:sz w:val="24"/>
          <w:szCs w:val="24"/>
        </w:rPr>
      </w:pPr>
    </w:p>
    <w:p w14:paraId="7E70C40A" w14:textId="1565FD48" w:rsidR="002505C9" w:rsidRDefault="002505C9" w:rsidP="004F6912">
      <w:pPr>
        <w:pStyle w:val="NoSpacing"/>
        <w:rPr>
          <w:rFonts w:ascii="Times New Roman" w:hAnsi="Times New Roman" w:cs="Times New Roman"/>
          <w:sz w:val="24"/>
          <w:szCs w:val="24"/>
        </w:rPr>
      </w:pPr>
    </w:p>
    <w:p w14:paraId="57F39CCC" w14:textId="15C3D856" w:rsidR="002505C9" w:rsidRDefault="002505C9" w:rsidP="004F6912">
      <w:pPr>
        <w:pStyle w:val="NoSpacing"/>
        <w:rPr>
          <w:rFonts w:ascii="Times New Roman" w:hAnsi="Times New Roman" w:cs="Times New Roman"/>
          <w:sz w:val="24"/>
          <w:szCs w:val="24"/>
        </w:rPr>
      </w:pPr>
    </w:p>
    <w:p w14:paraId="3B2795F9" w14:textId="5DC932E7" w:rsidR="002505C9" w:rsidRDefault="002505C9" w:rsidP="004F6912">
      <w:pPr>
        <w:pStyle w:val="NoSpacing"/>
        <w:rPr>
          <w:rFonts w:ascii="Times New Roman" w:hAnsi="Times New Roman" w:cs="Times New Roman"/>
          <w:sz w:val="24"/>
          <w:szCs w:val="24"/>
        </w:rPr>
      </w:pPr>
    </w:p>
    <w:p w14:paraId="424F6F0D" w14:textId="4A550D91" w:rsidR="002505C9" w:rsidRDefault="002505C9" w:rsidP="004F6912">
      <w:pPr>
        <w:pStyle w:val="NoSpacing"/>
        <w:rPr>
          <w:rFonts w:ascii="Times New Roman" w:hAnsi="Times New Roman" w:cs="Times New Roman"/>
          <w:sz w:val="24"/>
          <w:szCs w:val="24"/>
        </w:rPr>
      </w:pPr>
    </w:p>
    <w:p w14:paraId="3BF659F4" w14:textId="74E5BD27" w:rsidR="00BC6CD1" w:rsidRDefault="00BC6CD1" w:rsidP="004F6912">
      <w:pPr>
        <w:pStyle w:val="NoSpacing"/>
        <w:rPr>
          <w:rFonts w:ascii="Times New Roman" w:hAnsi="Times New Roman" w:cs="Times New Roman"/>
          <w:sz w:val="24"/>
          <w:szCs w:val="24"/>
        </w:rPr>
      </w:pPr>
    </w:p>
    <w:p w14:paraId="2C96875E" w14:textId="25D3E0EA" w:rsidR="00BC6CD1" w:rsidRDefault="00BC6CD1" w:rsidP="004F6912">
      <w:pPr>
        <w:pStyle w:val="NoSpacing"/>
        <w:rPr>
          <w:rFonts w:ascii="Times New Roman" w:hAnsi="Times New Roman" w:cs="Times New Roman"/>
          <w:sz w:val="24"/>
          <w:szCs w:val="24"/>
        </w:rPr>
      </w:pPr>
    </w:p>
    <w:p w14:paraId="4C683A96" w14:textId="68131D73" w:rsidR="00BC6CD1" w:rsidRDefault="00BC6CD1" w:rsidP="004F6912">
      <w:pPr>
        <w:pStyle w:val="NoSpacing"/>
        <w:rPr>
          <w:rFonts w:ascii="Times New Roman" w:hAnsi="Times New Roman" w:cs="Times New Roman"/>
          <w:sz w:val="24"/>
          <w:szCs w:val="24"/>
        </w:rPr>
      </w:pPr>
    </w:p>
    <w:p w14:paraId="6E30C3FA" w14:textId="51C8FF29" w:rsidR="00BC6CD1" w:rsidRDefault="00BC6CD1" w:rsidP="004F6912">
      <w:pPr>
        <w:pStyle w:val="NoSpacing"/>
        <w:rPr>
          <w:rFonts w:ascii="Times New Roman" w:hAnsi="Times New Roman" w:cs="Times New Roman"/>
          <w:sz w:val="24"/>
          <w:szCs w:val="24"/>
        </w:rPr>
      </w:pPr>
    </w:p>
    <w:p w14:paraId="78E029DC" w14:textId="51C68F5F" w:rsidR="00BC6CD1" w:rsidRDefault="00BC6CD1" w:rsidP="004F6912">
      <w:pPr>
        <w:pStyle w:val="NoSpacing"/>
        <w:rPr>
          <w:rFonts w:ascii="Times New Roman" w:hAnsi="Times New Roman" w:cs="Times New Roman"/>
          <w:sz w:val="24"/>
          <w:szCs w:val="24"/>
        </w:rPr>
      </w:pPr>
    </w:p>
    <w:p w14:paraId="473F2FF6" w14:textId="10792AD8" w:rsidR="00BC6CD1" w:rsidRDefault="00BC6CD1" w:rsidP="004F6912">
      <w:pPr>
        <w:pStyle w:val="NoSpacing"/>
        <w:rPr>
          <w:rFonts w:ascii="Times New Roman" w:hAnsi="Times New Roman" w:cs="Times New Roman"/>
          <w:sz w:val="24"/>
          <w:szCs w:val="24"/>
        </w:rPr>
      </w:pPr>
    </w:p>
    <w:p w14:paraId="03A8CFEC" w14:textId="6B32666C" w:rsidR="00BC6CD1" w:rsidRDefault="00BC6CD1" w:rsidP="004F6912">
      <w:pPr>
        <w:pStyle w:val="NoSpacing"/>
        <w:rPr>
          <w:rFonts w:ascii="Times New Roman" w:hAnsi="Times New Roman" w:cs="Times New Roman"/>
          <w:sz w:val="24"/>
          <w:szCs w:val="24"/>
        </w:rPr>
      </w:pPr>
    </w:p>
    <w:p w14:paraId="101DF567" w14:textId="685C34AD" w:rsidR="00BC6CD1" w:rsidRDefault="00BC6CD1" w:rsidP="004F6912">
      <w:pPr>
        <w:pStyle w:val="NoSpacing"/>
        <w:rPr>
          <w:rFonts w:ascii="Times New Roman" w:hAnsi="Times New Roman" w:cs="Times New Roman"/>
          <w:sz w:val="24"/>
          <w:szCs w:val="24"/>
        </w:rPr>
      </w:pPr>
    </w:p>
    <w:p w14:paraId="345DBCE5" w14:textId="0B247430" w:rsidR="00BC6CD1" w:rsidRDefault="00BC6CD1" w:rsidP="004F6912">
      <w:pPr>
        <w:pStyle w:val="NoSpacing"/>
        <w:rPr>
          <w:rFonts w:ascii="Times New Roman" w:hAnsi="Times New Roman" w:cs="Times New Roman"/>
          <w:sz w:val="24"/>
          <w:szCs w:val="24"/>
        </w:rPr>
      </w:pPr>
    </w:p>
    <w:p w14:paraId="108A047F" w14:textId="19DB3250" w:rsidR="00BC6CD1" w:rsidRDefault="00BC6CD1" w:rsidP="004F6912">
      <w:pPr>
        <w:pStyle w:val="NoSpacing"/>
        <w:rPr>
          <w:rFonts w:ascii="Times New Roman" w:hAnsi="Times New Roman" w:cs="Times New Roman"/>
          <w:sz w:val="24"/>
          <w:szCs w:val="24"/>
        </w:rPr>
      </w:pPr>
    </w:p>
    <w:p w14:paraId="0925E70E" w14:textId="0E1DBC36" w:rsidR="00BC6CD1" w:rsidRDefault="00BC6CD1" w:rsidP="004F6912">
      <w:pPr>
        <w:pStyle w:val="NoSpacing"/>
        <w:rPr>
          <w:rFonts w:ascii="Times New Roman" w:hAnsi="Times New Roman" w:cs="Times New Roman"/>
          <w:sz w:val="24"/>
          <w:szCs w:val="24"/>
        </w:rPr>
      </w:pPr>
    </w:p>
    <w:p w14:paraId="25CA18F8" w14:textId="552CA228" w:rsidR="00BC6CD1" w:rsidRDefault="00BC6CD1" w:rsidP="004F6912">
      <w:pPr>
        <w:pStyle w:val="NoSpacing"/>
        <w:rPr>
          <w:rFonts w:ascii="Times New Roman" w:hAnsi="Times New Roman" w:cs="Times New Roman"/>
          <w:sz w:val="24"/>
          <w:szCs w:val="24"/>
        </w:rPr>
      </w:pPr>
    </w:p>
    <w:p w14:paraId="2C55BDFC" w14:textId="70664423" w:rsidR="00BC6CD1" w:rsidRDefault="00BC6CD1" w:rsidP="004F6912">
      <w:pPr>
        <w:pStyle w:val="NoSpacing"/>
        <w:rPr>
          <w:rFonts w:ascii="Times New Roman" w:hAnsi="Times New Roman" w:cs="Times New Roman"/>
          <w:sz w:val="24"/>
          <w:szCs w:val="24"/>
        </w:rPr>
      </w:pPr>
    </w:p>
    <w:p w14:paraId="1E50D985" w14:textId="1EB57EE3" w:rsidR="00BC6CD1" w:rsidRDefault="00BC6CD1" w:rsidP="004F6912">
      <w:pPr>
        <w:pStyle w:val="NoSpacing"/>
        <w:rPr>
          <w:rFonts w:ascii="Times New Roman" w:hAnsi="Times New Roman" w:cs="Times New Roman"/>
          <w:sz w:val="24"/>
          <w:szCs w:val="24"/>
        </w:rPr>
      </w:pPr>
    </w:p>
    <w:p w14:paraId="33D18D74" w14:textId="092C5D75" w:rsidR="00BC6CD1" w:rsidRDefault="00BC6CD1" w:rsidP="004F6912">
      <w:pPr>
        <w:pStyle w:val="NoSpacing"/>
        <w:rPr>
          <w:rFonts w:ascii="Times New Roman" w:hAnsi="Times New Roman" w:cs="Times New Roman"/>
          <w:sz w:val="24"/>
          <w:szCs w:val="24"/>
        </w:rPr>
      </w:pPr>
    </w:p>
    <w:p w14:paraId="0609FB78" w14:textId="3CD3566B" w:rsidR="00BC6CD1" w:rsidRDefault="00BC6CD1" w:rsidP="004F691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14:anchorId="6A9EF8E3" wp14:editId="40DE226C">
            <wp:simplePos x="0" y="0"/>
            <wp:positionH relativeFrom="margin">
              <wp:align>center</wp:align>
            </wp:positionH>
            <wp:positionV relativeFrom="paragraph">
              <wp:posOffset>-914400</wp:posOffset>
            </wp:positionV>
            <wp:extent cx="6774119" cy="46863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rsal_melanophore_counts_grouped_by_genetic_li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74119" cy="4686300"/>
                    </a:xfrm>
                    <a:prstGeom prst="rect">
                      <a:avLst/>
                    </a:prstGeom>
                  </pic:spPr>
                </pic:pic>
              </a:graphicData>
            </a:graphic>
            <wp14:sizeRelH relativeFrom="margin">
              <wp14:pctWidth>0</wp14:pctWidth>
            </wp14:sizeRelH>
            <wp14:sizeRelV relativeFrom="margin">
              <wp14:pctHeight>0</wp14:pctHeight>
            </wp14:sizeRelV>
          </wp:anchor>
        </w:drawing>
      </w:r>
    </w:p>
    <w:p w14:paraId="62B63CD5" w14:textId="2E298C21" w:rsidR="00BC6CD1" w:rsidRDefault="00BC6CD1" w:rsidP="004F6912">
      <w:pPr>
        <w:pStyle w:val="NoSpacing"/>
        <w:rPr>
          <w:rFonts w:ascii="Times New Roman" w:hAnsi="Times New Roman" w:cs="Times New Roman"/>
          <w:sz w:val="24"/>
          <w:szCs w:val="24"/>
        </w:rPr>
      </w:pPr>
    </w:p>
    <w:p w14:paraId="719884C0" w14:textId="0329B443" w:rsidR="00BC6CD1" w:rsidRDefault="00BC6CD1" w:rsidP="004F6912">
      <w:pPr>
        <w:pStyle w:val="NoSpacing"/>
        <w:rPr>
          <w:rFonts w:ascii="Times New Roman" w:hAnsi="Times New Roman" w:cs="Times New Roman"/>
          <w:sz w:val="24"/>
          <w:szCs w:val="24"/>
        </w:rPr>
      </w:pPr>
    </w:p>
    <w:p w14:paraId="71F52137" w14:textId="3EFE9F88" w:rsidR="00BC6CD1" w:rsidRDefault="00BC6CD1" w:rsidP="004F6912">
      <w:pPr>
        <w:pStyle w:val="NoSpacing"/>
        <w:rPr>
          <w:rFonts w:ascii="Times New Roman" w:hAnsi="Times New Roman" w:cs="Times New Roman"/>
          <w:sz w:val="24"/>
          <w:szCs w:val="24"/>
        </w:rPr>
      </w:pPr>
    </w:p>
    <w:p w14:paraId="26FF2EED" w14:textId="59C72C0D" w:rsidR="00BC6CD1" w:rsidRDefault="00BC6CD1" w:rsidP="004F6912">
      <w:pPr>
        <w:pStyle w:val="NoSpacing"/>
        <w:rPr>
          <w:rFonts w:ascii="Times New Roman" w:hAnsi="Times New Roman" w:cs="Times New Roman"/>
          <w:sz w:val="24"/>
          <w:szCs w:val="24"/>
        </w:rPr>
      </w:pPr>
    </w:p>
    <w:p w14:paraId="7C60ACB2" w14:textId="0608EF7E" w:rsidR="00BC6CD1" w:rsidRDefault="00BC6CD1" w:rsidP="004F6912">
      <w:pPr>
        <w:pStyle w:val="NoSpacing"/>
        <w:rPr>
          <w:rFonts w:ascii="Times New Roman" w:hAnsi="Times New Roman" w:cs="Times New Roman"/>
          <w:sz w:val="24"/>
          <w:szCs w:val="24"/>
        </w:rPr>
      </w:pPr>
    </w:p>
    <w:p w14:paraId="36AF4239" w14:textId="7C8C4A16" w:rsidR="00BC6CD1" w:rsidRDefault="00BC6CD1" w:rsidP="004F6912">
      <w:pPr>
        <w:pStyle w:val="NoSpacing"/>
        <w:rPr>
          <w:rFonts w:ascii="Times New Roman" w:hAnsi="Times New Roman" w:cs="Times New Roman"/>
          <w:sz w:val="24"/>
          <w:szCs w:val="24"/>
        </w:rPr>
      </w:pPr>
    </w:p>
    <w:p w14:paraId="2D0335D7" w14:textId="6F3538B8" w:rsidR="00BC6CD1" w:rsidRDefault="00BC6CD1" w:rsidP="004F6912">
      <w:pPr>
        <w:pStyle w:val="NoSpacing"/>
        <w:rPr>
          <w:rFonts w:ascii="Times New Roman" w:hAnsi="Times New Roman" w:cs="Times New Roman"/>
          <w:sz w:val="24"/>
          <w:szCs w:val="24"/>
        </w:rPr>
      </w:pPr>
    </w:p>
    <w:p w14:paraId="67CDCCD9" w14:textId="5D389126" w:rsidR="00BC6CD1" w:rsidRDefault="00BC6CD1" w:rsidP="004F6912">
      <w:pPr>
        <w:pStyle w:val="NoSpacing"/>
        <w:rPr>
          <w:rFonts w:ascii="Times New Roman" w:hAnsi="Times New Roman" w:cs="Times New Roman"/>
          <w:sz w:val="24"/>
          <w:szCs w:val="24"/>
        </w:rPr>
      </w:pPr>
    </w:p>
    <w:p w14:paraId="5E25435B" w14:textId="55A1BA84" w:rsidR="00BC6CD1" w:rsidRDefault="00BC6CD1" w:rsidP="004F6912">
      <w:pPr>
        <w:pStyle w:val="NoSpacing"/>
        <w:rPr>
          <w:rFonts w:ascii="Times New Roman" w:hAnsi="Times New Roman" w:cs="Times New Roman"/>
          <w:sz w:val="24"/>
          <w:szCs w:val="24"/>
        </w:rPr>
      </w:pPr>
    </w:p>
    <w:p w14:paraId="514FFDCA" w14:textId="04C80BD3" w:rsidR="00BC6CD1" w:rsidRDefault="00BC6CD1" w:rsidP="004F6912">
      <w:pPr>
        <w:pStyle w:val="NoSpacing"/>
        <w:rPr>
          <w:rFonts w:ascii="Times New Roman" w:hAnsi="Times New Roman" w:cs="Times New Roman"/>
          <w:sz w:val="24"/>
          <w:szCs w:val="24"/>
        </w:rPr>
      </w:pPr>
    </w:p>
    <w:p w14:paraId="097A3E2D" w14:textId="31AFF161" w:rsidR="00BC6CD1" w:rsidRDefault="00BC6CD1" w:rsidP="004F6912">
      <w:pPr>
        <w:pStyle w:val="NoSpacing"/>
        <w:rPr>
          <w:rFonts w:ascii="Times New Roman" w:hAnsi="Times New Roman" w:cs="Times New Roman"/>
          <w:sz w:val="24"/>
          <w:szCs w:val="24"/>
        </w:rPr>
      </w:pPr>
    </w:p>
    <w:p w14:paraId="45CBF672" w14:textId="6FA86AA4" w:rsidR="00BC6CD1" w:rsidRDefault="00BC6CD1" w:rsidP="004F6912">
      <w:pPr>
        <w:pStyle w:val="NoSpacing"/>
        <w:rPr>
          <w:rFonts w:ascii="Times New Roman" w:hAnsi="Times New Roman" w:cs="Times New Roman"/>
          <w:sz w:val="24"/>
          <w:szCs w:val="24"/>
        </w:rPr>
      </w:pPr>
    </w:p>
    <w:p w14:paraId="537FF948" w14:textId="6F8B2D39" w:rsidR="00BC6CD1" w:rsidRDefault="00BC6CD1" w:rsidP="004F6912">
      <w:pPr>
        <w:pStyle w:val="NoSpacing"/>
        <w:rPr>
          <w:rFonts w:ascii="Times New Roman" w:hAnsi="Times New Roman" w:cs="Times New Roman"/>
          <w:sz w:val="24"/>
          <w:szCs w:val="24"/>
        </w:rPr>
      </w:pPr>
    </w:p>
    <w:p w14:paraId="4952DD64" w14:textId="79E67161" w:rsidR="00BC6CD1" w:rsidRDefault="00BC6CD1" w:rsidP="004F6912">
      <w:pPr>
        <w:pStyle w:val="NoSpacing"/>
        <w:rPr>
          <w:rFonts w:ascii="Times New Roman" w:hAnsi="Times New Roman" w:cs="Times New Roman"/>
          <w:sz w:val="24"/>
          <w:szCs w:val="24"/>
        </w:rPr>
      </w:pPr>
    </w:p>
    <w:p w14:paraId="38158754" w14:textId="2CF57583" w:rsidR="00BC6CD1" w:rsidRDefault="00BC6CD1" w:rsidP="004F6912">
      <w:pPr>
        <w:pStyle w:val="NoSpacing"/>
        <w:rPr>
          <w:rFonts w:ascii="Times New Roman" w:hAnsi="Times New Roman" w:cs="Times New Roman"/>
          <w:sz w:val="24"/>
          <w:szCs w:val="24"/>
        </w:rPr>
      </w:pPr>
    </w:p>
    <w:p w14:paraId="5FA9EDD1" w14:textId="151552DB" w:rsidR="00BC6CD1" w:rsidRDefault="00BC6CD1" w:rsidP="004F6912">
      <w:pPr>
        <w:pStyle w:val="NoSpacing"/>
        <w:rPr>
          <w:rFonts w:ascii="Times New Roman" w:hAnsi="Times New Roman" w:cs="Times New Roman"/>
          <w:sz w:val="24"/>
          <w:szCs w:val="24"/>
        </w:rPr>
      </w:pPr>
    </w:p>
    <w:p w14:paraId="6E184C8F" w14:textId="353E0236" w:rsidR="00BC6CD1" w:rsidRDefault="00BC6CD1" w:rsidP="004F6912">
      <w:pPr>
        <w:pStyle w:val="NoSpacing"/>
        <w:rPr>
          <w:rFonts w:ascii="Times New Roman" w:hAnsi="Times New Roman" w:cs="Times New Roman"/>
          <w:sz w:val="24"/>
          <w:szCs w:val="24"/>
        </w:rPr>
      </w:pPr>
    </w:p>
    <w:p w14:paraId="26E799A0" w14:textId="3C902ADB" w:rsidR="00BC6CD1" w:rsidRDefault="00BC6CD1" w:rsidP="004F6912">
      <w:pPr>
        <w:pStyle w:val="NoSpacing"/>
        <w:rPr>
          <w:rFonts w:ascii="Times New Roman" w:hAnsi="Times New Roman" w:cs="Times New Roman"/>
          <w:sz w:val="24"/>
          <w:szCs w:val="24"/>
        </w:rPr>
      </w:pPr>
    </w:p>
    <w:p w14:paraId="1B241AC3" w14:textId="53236CA0" w:rsidR="00BC6CD1" w:rsidRDefault="00BC6CD1" w:rsidP="004F6912">
      <w:pPr>
        <w:pStyle w:val="NoSpacing"/>
        <w:rPr>
          <w:rFonts w:ascii="Times New Roman" w:hAnsi="Times New Roman" w:cs="Times New Roman"/>
          <w:sz w:val="24"/>
          <w:szCs w:val="24"/>
        </w:rPr>
      </w:pPr>
    </w:p>
    <w:p w14:paraId="110B2266" w14:textId="73336896" w:rsidR="00BC6CD1" w:rsidRDefault="00BC6CD1" w:rsidP="004F6912">
      <w:pPr>
        <w:pStyle w:val="NoSpacing"/>
        <w:rPr>
          <w:rFonts w:ascii="Times New Roman" w:hAnsi="Times New Roman" w:cs="Times New Roman"/>
          <w:sz w:val="24"/>
          <w:szCs w:val="24"/>
        </w:rPr>
      </w:pPr>
    </w:p>
    <w:p w14:paraId="164031EA" w14:textId="324D7FE5" w:rsidR="00BC6CD1" w:rsidRDefault="00BC6CD1" w:rsidP="004F6912">
      <w:pPr>
        <w:pStyle w:val="NoSpacing"/>
        <w:rPr>
          <w:rFonts w:ascii="Times New Roman" w:hAnsi="Times New Roman" w:cs="Times New Roman"/>
          <w:sz w:val="24"/>
          <w:szCs w:val="24"/>
        </w:rPr>
      </w:pPr>
    </w:p>
    <w:p w14:paraId="3B703DA4" w14:textId="086794E9" w:rsidR="00BC6CD1" w:rsidRDefault="00BC6CD1" w:rsidP="004F6912">
      <w:pPr>
        <w:pStyle w:val="NoSpacing"/>
        <w:rPr>
          <w:rFonts w:ascii="Times New Roman" w:hAnsi="Times New Roman" w:cs="Times New Roman"/>
          <w:sz w:val="24"/>
          <w:szCs w:val="24"/>
        </w:rPr>
      </w:pPr>
      <w:r>
        <w:rPr>
          <w:rFonts w:ascii="Times New Roman" w:hAnsi="Times New Roman" w:cs="Times New Roman"/>
          <w:sz w:val="24"/>
          <w:szCs w:val="24"/>
        </w:rPr>
        <w:t xml:space="preserve">Figure 3. A pair of plots showing the </w:t>
      </w:r>
      <w:r w:rsidR="00E065EC">
        <w:rPr>
          <w:rFonts w:ascii="Times New Roman" w:hAnsi="Times New Roman" w:cs="Times New Roman"/>
          <w:sz w:val="24"/>
          <w:szCs w:val="24"/>
        </w:rPr>
        <w:t>dorsal</w:t>
      </w:r>
      <w:r>
        <w:rPr>
          <w:rFonts w:ascii="Times New Roman" w:hAnsi="Times New Roman" w:cs="Times New Roman"/>
          <w:sz w:val="24"/>
          <w:szCs w:val="24"/>
        </w:rPr>
        <w:t xml:space="preserve"> melanophores </w:t>
      </w:r>
      <w:r w:rsidR="00E065EC">
        <w:rPr>
          <w:rFonts w:ascii="Times New Roman" w:hAnsi="Times New Roman" w:cs="Times New Roman"/>
          <w:sz w:val="24"/>
          <w:szCs w:val="24"/>
        </w:rPr>
        <w:t xml:space="preserve">cell counts for the distinct genetic lines, while plotting both mutant and wild type phenotypes on the same graph for each genetic line respectively.  Across both genetic lines the general trend is that mutant fish have more melanophores than their wild type siblings.  This is what we expect to see because mutant fish lack </w:t>
      </w:r>
      <w:r w:rsidR="00E065EC" w:rsidRPr="00E065EC">
        <w:rPr>
          <w:rFonts w:ascii="Times New Roman" w:hAnsi="Times New Roman" w:cs="Times New Roman"/>
          <w:i/>
          <w:iCs/>
          <w:sz w:val="24"/>
          <w:szCs w:val="24"/>
        </w:rPr>
        <w:t>alx4a</w:t>
      </w:r>
      <w:r w:rsidR="00E065EC">
        <w:rPr>
          <w:rFonts w:ascii="Times New Roman" w:hAnsi="Times New Roman" w:cs="Times New Roman"/>
          <w:sz w:val="24"/>
          <w:szCs w:val="24"/>
        </w:rPr>
        <w:t xml:space="preserve">, a repressor of </w:t>
      </w:r>
      <w:proofErr w:type="spellStart"/>
      <w:r w:rsidR="00E065EC" w:rsidRPr="00E065EC">
        <w:rPr>
          <w:rFonts w:ascii="Times New Roman" w:hAnsi="Times New Roman" w:cs="Times New Roman"/>
          <w:i/>
          <w:iCs/>
          <w:sz w:val="24"/>
          <w:szCs w:val="24"/>
        </w:rPr>
        <w:t>mitfa</w:t>
      </w:r>
      <w:proofErr w:type="spellEnd"/>
      <w:r w:rsidR="00E065EC">
        <w:rPr>
          <w:rFonts w:ascii="Times New Roman" w:hAnsi="Times New Roman" w:cs="Times New Roman"/>
          <w:sz w:val="24"/>
          <w:szCs w:val="24"/>
        </w:rPr>
        <w:t xml:space="preserve">, resulting increased levels of </w:t>
      </w:r>
      <w:proofErr w:type="spellStart"/>
      <w:r w:rsidR="00E065EC" w:rsidRPr="00E065EC">
        <w:rPr>
          <w:rFonts w:ascii="Times New Roman" w:hAnsi="Times New Roman" w:cs="Times New Roman"/>
          <w:i/>
          <w:iCs/>
          <w:sz w:val="24"/>
          <w:szCs w:val="24"/>
        </w:rPr>
        <w:t>mitfa</w:t>
      </w:r>
      <w:proofErr w:type="spellEnd"/>
      <w:r w:rsidR="00E065EC">
        <w:rPr>
          <w:rFonts w:ascii="Times New Roman" w:hAnsi="Times New Roman" w:cs="Times New Roman"/>
          <w:sz w:val="24"/>
          <w:szCs w:val="24"/>
        </w:rPr>
        <w:t xml:space="preserve"> during development which should result in increased levels of melanophores.  </w:t>
      </w:r>
    </w:p>
    <w:p w14:paraId="630457F2" w14:textId="38AED3CE" w:rsidR="00BC6CD1" w:rsidRDefault="00BC6CD1" w:rsidP="004F6912">
      <w:pPr>
        <w:pStyle w:val="NoSpacing"/>
        <w:rPr>
          <w:rFonts w:ascii="Times New Roman" w:hAnsi="Times New Roman" w:cs="Times New Roman"/>
          <w:sz w:val="24"/>
          <w:szCs w:val="24"/>
        </w:rPr>
      </w:pPr>
    </w:p>
    <w:p w14:paraId="2600471A" w14:textId="73B46BF0" w:rsidR="00BC6CD1" w:rsidRDefault="00BC6CD1" w:rsidP="004F6912">
      <w:pPr>
        <w:pStyle w:val="NoSpacing"/>
        <w:rPr>
          <w:rFonts w:ascii="Times New Roman" w:hAnsi="Times New Roman" w:cs="Times New Roman"/>
          <w:sz w:val="24"/>
          <w:szCs w:val="24"/>
        </w:rPr>
      </w:pPr>
    </w:p>
    <w:p w14:paraId="6B9DB891" w14:textId="12211201" w:rsidR="00BC6CD1" w:rsidRDefault="00BC6CD1" w:rsidP="004F6912">
      <w:pPr>
        <w:pStyle w:val="NoSpacing"/>
        <w:rPr>
          <w:rFonts w:ascii="Times New Roman" w:hAnsi="Times New Roman" w:cs="Times New Roman"/>
          <w:sz w:val="24"/>
          <w:szCs w:val="24"/>
        </w:rPr>
      </w:pPr>
    </w:p>
    <w:p w14:paraId="532FF4DA" w14:textId="71D1249C" w:rsidR="00BC6CD1" w:rsidRDefault="00BC6CD1" w:rsidP="004F6912">
      <w:pPr>
        <w:pStyle w:val="NoSpacing"/>
        <w:rPr>
          <w:rFonts w:ascii="Times New Roman" w:hAnsi="Times New Roman" w:cs="Times New Roman"/>
          <w:sz w:val="24"/>
          <w:szCs w:val="24"/>
        </w:rPr>
      </w:pPr>
    </w:p>
    <w:p w14:paraId="7F767791" w14:textId="04495BD3" w:rsidR="00BC6CD1" w:rsidRDefault="00BC6CD1" w:rsidP="004F6912">
      <w:pPr>
        <w:pStyle w:val="NoSpacing"/>
        <w:rPr>
          <w:rFonts w:ascii="Times New Roman" w:hAnsi="Times New Roman" w:cs="Times New Roman"/>
          <w:sz w:val="24"/>
          <w:szCs w:val="24"/>
        </w:rPr>
      </w:pPr>
    </w:p>
    <w:p w14:paraId="732974C1" w14:textId="1871151D" w:rsidR="00BC6CD1" w:rsidRDefault="00BC6CD1" w:rsidP="004F6912">
      <w:pPr>
        <w:pStyle w:val="NoSpacing"/>
        <w:rPr>
          <w:rFonts w:ascii="Times New Roman" w:hAnsi="Times New Roman" w:cs="Times New Roman"/>
          <w:sz w:val="24"/>
          <w:szCs w:val="24"/>
        </w:rPr>
      </w:pPr>
    </w:p>
    <w:p w14:paraId="4543BCE5" w14:textId="52B28258" w:rsidR="00BC6CD1" w:rsidRDefault="00BC6CD1" w:rsidP="004F6912">
      <w:pPr>
        <w:pStyle w:val="NoSpacing"/>
        <w:rPr>
          <w:rFonts w:ascii="Times New Roman" w:hAnsi="Times New Roman" w:cs="Times New Roman"/>
          <w:sz w:val="24"/>
          <w:szCs w:val="24"/>
        </w:rPr>
      </w:pPr>
    </w:p>
    <w:p w14:paraId="253F4C0D" w14:textId="117080B5" w:rsidR="00BC6CD1" w:rsidRDefault="00BC6CD1" w:rsidP="004F6912">
      <w:pPr>
        <w:pStyle w:val="NoSpacing"/>
        <w:rPr>
          <w:rFonts w:ascii="Times New Roman" w:hAnsi="Times New Roman" w:cs="Times New Roman"/>
          <w:sz w:val="24"/>
          <w:szCs w:val="24"/>
        </w:rPr>
      </w:pPr>
    </w:p>
    <w:p w14:paraId="4E431D60" w14:textId="7FCABCF2" w:rsidR="00BC6CD1" w:rsidRDefault="00BC6CD1" w:rsidP="004F6912">
      <w:pPr>
        <w:pStyle w:val="NoSpacing"/>
        <w:rPr>
          <w:rFonts w:ascii="Times New Roman" w:hAnsi="Times New Roman" w:cs="Times New Roman"/>
          <w:sz w:val="24"/>
          <w:szCs w:val="24"/>
        </w:rPr>
      </w:pPr>
    </w:p>
    <w:p w14:paraId="1FBF7E49" w14:textId="105C7F6E" w:rsidR="00BC6CD1" w:rsidRDefault="00BC6CD1" w:rsidP="004F6912">
      <w:pPr>
        <w:pStyle w:val="NoSpacing"/>
        <w:rPr>
          <w:rFonts w:ascii="Times New Roman" w:hAnsi="Times New Roman" w:cs="Times New Roman"/>
          <w:sz w:val="24"/>
          <w:szCs w:val="24"/>
        </w:rPr>
      </w:pPr>
    </w:p>
    <w:p w14:paraId="47914852" w14:textId="2B9055D2" w:rsidR="00BC6CD1" w:rsidRDefault="00BC6CD1" w:rsidP="004F6912">
      <w:pPr>
        <w:pStyle w:val="NoSpacing"/>
        <w:rPr>
          <w:rFonts w:ascii="Times New Roman" w:hAnsi="Times New Roman" w:cs="Times New Roman"/>
          <w:sz w:val="24"/>
          <w:szCs w:val="24"/>
        </w:rPr>
      </w:pPr>
    </w:p>
    <w:p w14:paraId="5B391F92" w14:textId="4CB1A737" w:rsidR="00BC6CD1" w:rsidRDefault="00BC6CD1" w:rsidP="004F6912">
      <w:pPr>
        <w:pStyle w:val="NoSpacing"/>
        <w:rPr>
          <w:rFonts w:ascii="Times New Roman" w:hAnsi="Times New Roman" w:cs="Times New Roman"/>
          <w:sz w:val="24"/>
          <w:szCs w:val="24"/>
        </w:rPr>
      </w:pPr>
    </w:p>
    <w:p w14:paraId="0D521953" w14:textId="21A23E53" w:rsidR="00BC6CD1" w:rsidRDefault="00BC6CD1" w:rsidP="004F6912">
      <w:pPr>
        <w:pStyle w:val="NoSpacing"/>
        <w:rPr>
          <w:rFonts w:ascii="Times New Roman" w:hAnsi="Times New Roman" w:cs="Times New Roman"/>
          <w:sz w:val="24"/>
          <w:szCs w:val="24"/>
        </w:rPr>
      </w:pPr>
    </w:p>
    <w:p w14:paraId="683DC054" w14:textId="6D9E5432" w:rsidR="00BC6CD1" w:rsidRDefault="00BC6CD1" w:rsidP="004F6912">
      <w:pPr>
        <w:pStyle w:val="NoSpacing"/>
        <w:rPr>
          <w:rFonts w:ascii="Times New Roman" w:hAnsi="Times New Roman" w:cs="Times New Roman"/>
          <w:sz w:val="24"/>
          <w:szCs w:val="24"/>
        </w:rPr>
      </w:pPr>
    </w:p>
    <w:p w14:paraId="6DF0EE27" w14:textId="4EED412F" w:rsidR="00BC6CD1" w:rsidRDefault="00BC6CD1" w:rsidP="004F6912">
      <w:pPr>
        <w:pStyle w:val="NoSpacing"/>
        <w:rPr>
          <w:rFonts w:ascii="Times New Roman" w:hAnsi="Times New Roman" w:cs="Times New Roman"/>
          <w:sz w:val="24"/>
          <w:szCs w:val="24"/>
        </w:rPr>
      </w:pPr>
    </w:p>
    <w:p w14:paraId="7EEA7B04" w14:textId="047E4B95" w:rsidR="00BC6CD1" w:rsidRDefault="00BC6CD1" w:rsidP="004F6912">
      <w:pPr>
        <w:pStyle w:val="NoSpacing"/>
        <w:rPr>
          <w:rFonts w:ascii="Times New Roman" w:hAnsi="Times New Roman" w:cs="Times New Roman"/>
          <w:sz w:val="24"/>
          <w:szCs w:val="24"/>
        </w:rPr>
      </w:pPr>
    </w:p>
    <w:p w14:paraId="7C2641CE" w14:textId="62B78241" w:rsidR="00BC6CD1" w:rsidRDefault="00BC6CD1" w:rsidP="004F6912">
      <w:pPr>
        <w:pStyle w:val="NoSpacing"/>
        <w:rPr>
          <w:rFonts w:ascii="Times New Roman" w:hAnsi="Times New Roman" w:cs="Times New Roman"/>
          <w:sz w:val="24"/>
          <w:szCs w:val="24"/>
        </w:rPr>
      </w:pPr>
    </w:p>
    <w:p w14:paraId="350CF2B9" w14:textId="4CC86764" w:rsidR="00BC6CD1" w:rsidRDefault="00BC6CD1" w:rsidP="004F6912">
      <w:pPr>
        <w:pStyle w:val="NoSpacing"/>
        <w:rPr>
          <w:rFonts w:ascii="Times New Roman" w:hAnsi="Times New Roman" w:cs="Times New Roman"/>
          <w:sz w:val="24"/>
          <w:szCs w:val="24"/>
        </w:rPr>
      </w:pPr>
    </w:p>
    <w:p w14:paraId="3F334C68" w14:textId="5DBF7F93" w:rsidR="00BC6CD1" w:rsidRDefault="00E065EC" w:rsidP="004F691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136" behindDoc="1" locked="0" layoutInCell="1" allowOverlap="1" wp14:anchorId="252A5088" wp14:editId="1BF90F2B">
            <wp:simplePos x="0" y="0"/>
            <wp:positionH relativeFrom="margin">
              <wp:align>center</wp:align>
            </wp:positionH>
            <wp:positionV relativeFrom="paragraph">
              <wp:posOffset>-914400</wp:posOffset>
            </wp:positionV>
            <wp:extent cx="6800850" cy="4704648"/>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rsal_melanophore_counts_grouped_by_phenoty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0850" cy="4704648"/>
                    </a:xfrm>
                    <a:prstGeom prst="rect">
                      <a:avLst/>
                    </a:prstGeom>
                  </pic:spPr>
                </pic:pic>
              </a:graphicData>
            </a:graphic>
            <wp14:sizeRelH relativeFrom="margin">
              <wp14:pctWidth>0</wp14:pctWidth>
            </wp14:sizeRelH>
            <wp14:sizeRelV relativeFrom="margin">
              <wp14:pctHeight>0</wp14:pctHeight>
            </wp14:sizeRelV>
          </wp:anchor>
        </w:drawing>
      </w:r>
    </w:p>
    <w:p w14:paraId="5F86823C" w14:textId="3F9F66EB" w:rsidR="00BC6CD1" w:rsidRDefault="00BC6CD1" w:rsidP="004F6912">
      <w:pPr>
        <w:pStyle w:val="NoSpacing"/>
        <w:rPr>
          <w:rFonts w:ascii="Times New Roman" w:hAnsi="Times New Roman" w:cs="Times New Roman"/>
          <w:sz w:val="24"/>
          <w:szCs w:val="24"/>
        </w:rPr>
      </w:pPr>
    </w:p>
    <w:p w14:paraId="7D830126" w14:textId="1037D906" w:rsidR="00BC6CD1" w:rsidRDefault="00BC6CD1" w:rsidP="004F6912">
      <w:pPr>
        <w:pStyle w:val="NoSpacing"/>
        <w:rPr>
          <w:rFonts w:ascii="Times New Roman" w:hAnsi="Times New Roman" w:cs="Times New Roman"/>
          <w:sz w:val="24"/>
          <w:szCs w:val="24"/>
        </w:rPr>
      </w:pPr>
    </w:p>
    <w:p w14:paraId="3A46EC9D" w14:textId="4734C16E" w:rsidR="00BC6CD1" w:rsidRDefault="00BC6CD1" w:rsidP="004F6912">
      <w:pPr>
        <w:pStyle w:val="NoSpacing"/>
        <w:rPr>
          <w:rFonts w:ascii="Times New Roman" w:hAnsi="Times New Roman" w:cs="Times New Roman"/>
          <w:sz w:val="24"/>
          <w:szCs w:val="24"/>
        </w:rPr>
      </w:pPr>
    </w:p>
    <w:p w14:paraId="0FA4AE25" w14:textId="323F9400" w:rsidR="00BC6CD1" w:rsidRDefault="00BC6CD1" w:rsidP="004F6912">
      <w:pPr>
        <w:pStyle w:val="NoSpacing"/>
        <w:rPr>
          <w:rFonts w:ascii="Times New Roman" w:hAnsi="Times New Roman" w:cs="Times New Roman"/>
          <w:sz w:val="24"/>
          <w:szCs w:val="24"/>
        </w:rPr>
      </w:pPr>
    </w:p>
    <w:p w14:paraId="5622FD65" w14:textId="58FB085B" w:rsidR="00BC6CD1" w:rsidRDefault="00BC6CD1" w:rsidP="004F6912">
      <w:pPr>
        <w:pStyle w:val="NoSpacing"/>
        <w:rPr>
          <w:rFonts w:ascii="Times New Roman" w:hAnsi="Times New Roman" w:cs="Times New Roman"/>
          <w:sz w:val="24"/>
          <w:szCs w:val="24"/>
        </w:rPr>
      </w:pPr>
    </w:p>
    <w:p w14:paraId="54E704B9" w14:textId="3DAD1B34" w:rsidR="00BC6CD1" w:rsidRDefault="00BC6CD1" w:rsidP="004F6912">
      <w:pPr>
        <w:pStyle w:val="NoSpacing"/>
        <w:rPr>
          <w:rFonts w:ascii="Times New Roman" w:hAnsi="Times New Roman" w:cs="Times New Roman"/>
          <w:sz w:val="24"/>
          <w:szCs w:val="24"/>
        </w:rPr>
      </w:pPr>
    </w:p>
    <w:p w14:paraId="34F9663E" w14:textId="6F3D4032" w:rsidR="00BC6CD1" w:rsidRDefault="00BC6CD1" w:rsidP="004F6912">
      <w:pPr>
        <w:pStyle w:val="NoSpacing"/>
        <w:rPr>
          <w:rFonts w:ascii="Times New Roman" w:hAnsi="Times New Roman" w:cs="Times New Roman"/>
          <w:sz w:val="24"/>
          <w:szCs w:val="24"/>
        </w:rPr>
      </w:pPr>
    </w:p>
    <w:p w14:paraId="0E240562" w14:textId="1FE32ABC" w:rsidR="00BC6CD1" w:rsidRDefault="00BC6CD1" w:rsidP="004F6912">
      <w:pPr>
        <w:pStyle w:val="NoSpacing"/>
        <w:rPr>
          <w:rFonts w:ascii="Times New Roman" w:hAnsi="Times New Roman" w:cs="Times New Roman"/>
          <w:sz w:val="24"/>
          <w:szCs w:val="24"/>
        </w:rPr>
      </w:pPr>
    </w:p>
    <w:p w14:paraId="715498F2" w14:textId="13AF246C" w:rsidR="00BC6CD1" w:rsidRDefault="00BC6CD1" w:rsidP="004F6912">
      <w:pPr>
        <w:pStyle w:val="NoSpacing"/>
        <w:rPr>
          <w:rFonts w:ascii="Times New Roman" w:hAnsi="Times New Roman" w:cs="Times New Roman"/>
          <w:sz w:val="24"/>
          <w:szCs w:val="24"/>
        </w:rPr>
      </w:pPr>
    </w:p>
    <w:p w14:paraId="1FC729DB" w14:textId="6A892DD4" w:rsidR="00BC6CD1" w:rsidRDefault="00BC6CD1" w:rsidP="004F6912">
      <w:pPr>
        <w:pStyle w:val="NoSpacing"/>
        <w:rPr>
          <w:rFonts w:ascii="Times New Roman" w:hAnsi="Times New Roman" w:cs="Times New Roman"/>
          <w:sz w:val="24"/>
          <w:szCs w:val="24"/>
        </w:rPr>
      </w:pPr>
    </w:p>
    <w:p w14:paraId="54D09533" w14:textId="649FE9D3" w:rsidR="00BC6CD1" w:rsidRDefault="00BC6CD1" w:rsidP="004F6912">
      <w:pPr>
        <w:pStyle w:val="NoSpacing"/>
        <w:rPr>
          <w:rFonts w:ascii="Times New Roman" w:hAnsi="Times New Roman" w:cs="Times New Roman"/>
          <w:sz w:val="24"/>
          <w:szCs w:val="24"/>
        </w:rPr>
      </w:pPr>
    </w:p>
    <w:p w14:paraId="40FD5D2B" w14:textId="1448ED9A" w:rsidR="00BC6CD1" w:rsidRDefault="00BC6CD1" w:rsidP="004F6912">
      <w:pPr>
        <w:pStyle w:val="NoSpacing"/>
        <w:rPr>
          <w:rFonts w:ascii="Times New Roman" w:hAnsi="Times New Roman" w:cs="Times New Roman"/>
          <w:sz w:val="24"/>
          <w:szCs w:val="24"/>
        </w:rPr>
      </w:pPr>
    </w:p>
    <w:p w14:paraId="463E6003" w14:textId="1CC67CA3" w:rsidR="00BC6CD1" w:rsidRDefault="00BC6CD1" w:rsidP="004F6912">
      <w:pPr>
        <w:pStyle w:val="NoSpacing"/>
        <w:rPr>
          <w:rFonts w:ascii="Times New Roman" w:hAnsi="Times New Roman" w:cs="Times New Roman"/>
          <w:sz w:val="24"/>
          <w:szCs w:val="24"/>
        </w:rPr>
      </w:pPr>
    </w:p>
    <w:p w14:paraId="3D76C901" w14:textId="1109EEF4" w:rsidR="00BC6CD1" w:rsidRDefault="00BC6CD1" w:rsidP="004F6912">
      <w:pPr>
        <w:pStyle w:val="NoSpacing"/>
        <w:rPr>
          <w:rFonts w:ascii="Times New Roman" w:hAnsi="Times New Roman" w:cs="Times New Roman"/>
          <w:sz w:val="24"/>
          <w:szCs w:val="24"/>
        </w:rPr>
      </w:pPr>
    </w:p>
    <w:p w14:paraId="4520B3F9" w14:textId="3AF32619" w:rsidR="00BC6CD1" w:rsidRDefault="00BC6CD1" w:rsidP="004F6912">
      <w:pPr>
        <w:pStyle w:val="NoSpacing"/>
        <w:rPr>
          <w:rFonts w:ascii="Times New Roman" w:hAnsi="Times New Roman" w:cs="Times New Roman"/>
          <w:sz w:val="24"/>
          <w:szCs w:val="24"/>
        </w:rPr>
      </w:pPr>
    </w:p>
    <w:p w14:paraId="65C2E964" w14:textId="231F7957" w:rsidR="00BC6CD1" w:rsidRDefault="00BC6CD1" w:rsidP="004F6912">
      <w:pPr>
        <w:pStyle w:val="NoSpacing"/>
        <w:rPr>
          <w:rFonts w:ascii="Times New Roman" w:hAnsi="Times New Roman" w:cs="Times New Roman"/>
          <w:sz w:val="24"/>
          <w:szCs w:val="24"/>
        </w:rPr>
      </w:pPr>
    </w:p>
    <w:p w14:paraId="3E2956EF" w14:textId="4D8B4A93" w:rsidR="00BC6CD1" w:rsidRDefault="00BC6CD1" w:rsidP="004F6912">
      <w:pPr>
        <w:pStyle w:val="NoSpacing"/>
        <w:rPr>
          <w:rFonts w:ascii="Times New Roman" w:hAnsi="Times New Roman" w:cs="Times New Roman"/>
          <w:sz w:val="24"/>
          <w:szCs w:val="24"/>
        </w:rPr>
      </w:pPr>
    </w:p>
    <w:p w14:paraId="302E13FA" w14:textId="2F7F0F7C" w:rsidR="00BC6CD1" w:rsidRDefault="00BC6CD1" w:rsidP="004F6912">
      <w:pPr>
        <w:pStyle w:val="NoSpacing"/>
        <w:rPr>
          <w:rFonts w:ascii="Times New Roman" w:hAnsi="Times New Roman" w:cs="Times New Roman"/>
          <w:sz w:val="24"/>
          <w:szCs w:val="24"/>
        </w:rPr>
      </w:pPr>
    </w:p>
    <w:p w14:paraId="756ACF23" w14:textId="1F08AE5C" w:rsidR="00BC6CD1" w:rsidRDefault="00BC6CD1" w:rsidP="004F6912">
      <w:pPr>
        <w:pStyle w:val="NoSpacing"/>
        <w:rPr>
          <w:rFonts w:ascii="Times New Roman" w:hAnsi="Times New Roman" w:cs="Times New Roman"/>
          <w:sz w:val="24"/>
          <w:szCs w:val="24"/>
        </w:rPr>
      </w:pPr>
    </w:p>
    <w:p w14:paraId="233E0FEA" w14:textId="41812692" w:rsidR="00BC6CD1" w:rsidRDefault="00BC6CD1" w:rsidP="004F6912">
      <w:pPr>
        <w:pStyle w:val="NoSpacing"/>
        <w:rPr>
          <w:rFonts w:ascii="Times New Roman" w:hAnsi="Times New Roman" w:cs="Times New Roman"/>
          <w:sz w:val="24"/>
          <w:szCs w:val="24"/>
        </w:rPr>
      </w:pPr>
    </w:p>
    <w:p w14:paraId="407280D0" w14:textId="355BF263" w:rsidR="00BC6CD1" w:rsidRDefault="00BC6CD1" w:rsidP="004F6912">
      <w:pPr>
        <w:pStyle w:val="NoSpacing"/>
        <w:rPr>
          <w:rFonts w:ascii="Times New Roman" w:hAnsi="Times New Roman" w:cs="Times New Roman"/>
          <w:sz w:val="24"/>
          <w:szCs w:val="24"/>
        </w:rPr>
      </w:pPr>
    </w:p>
    <w:p w14:paraId="78E9E4D9" w14:textId="6271FB2C" w:rsidR="00156996" w:rsidRDefault="00E065EC" w:rsidP="00156996">
      <w:pPr>
        <w:pStyle w:val="NoSpacing"/>
        <w:rPr>
          <w:rFonts w:ascii="Times New Roman" w:hAnsi="Times New Roman" w:cs="Times New Roman"/>
          <w:sz w:val="24"/>
          <w:szCs w:val="24"/>
        </w:rPr>
      </w:pPr>
      <w:r>
        <w:rPr>
          <w:rFonts w:ascii="Times New Roman" w:hAnsi="Times New Roman" w:cs="Times New Roman"/>
          <w:sz w:val="24"/>
          <w:szCs w:val="24"/>
        </w:rPr>
        <w:t>Figure 4. Plots, expanding on the trend seen in Figure 3, grouping the all data by phenotype allowing for comparisons to be made between the two genetic lines for the same phenotype.</w:t>
      </w:r>
      <w:r w:rsidR="00156996">
        <w:rPr>
          <w:rFonts w:ascii="Times New Roman" w:hAnsi="Times New Roman" w:cs="Times New Roman"/>
          <w:sz w:val="24"/>
          <w:szCs w:val="24"/>
        </w:rPr>
        <w:t xml:space="preserve">  The trend that can be seen in the plots is that 8bp insert fish, regardless of phenotype, tend to have more dorsal iridophores than the 4bp del fish.  This is a trend being observed in a small amount of data and nothing conclusive can be drawn from it yet.  If the trend holds true as more data is collected, it might warrant further investigation as to why this difference exists.</w:t>
      </w:r>
    </w:p>
    <w:p w14:paraId="269A6271" w14:textId="1729D775" w:rsidR="00BC6CD1" w:rsidRDefault="00E065EC" w:rsidP="004F691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8333725" w14:textId="6F22C3FB" w:rsidR="00BC6CD1" w:rsidRDefault="00BC6CD1" w:rsidP="004F6912">
      <w:pPr>
        <w:pStyle w:val="NoSpacing"/>
        <w:rPr>
          <w:rFonts w:ascii="Times New Roman" w:hAnsi="Times New Roman" w:cs="Times New Roman"/>
          <w:sz w:val="24"/>
          <w:szCs w:val="24"/>
        </w:rPr>
      </w:pPr>
    </w:p>
    <w:p w14:paraId="379AB90A" w14:textId="45B99212" w:rsidR="00BC6CD1" w:rsidRDefault="00BC6CD1" w:rsidP="004F6912">
      <w:pPr>
        <w:pStyle w:val="NoSpacing"/>
        <w:rPr>
          <w:rFonts w:ascii="Times New Roman" w:hAnsi="Times New Roman" w:cs="Times New Roman"/>
          <w:sz w:val="24"/>
          <w:szCs w:val="24"/>
        </w:rPr>
      </w:pPr>
    </w:p>
    <w:p w14:paraId="7B25836B" w14:textId="0759F1BB" w:rsidR="00BC6CD1" w:rsidRDefault="00BC6CD1" w:rsidP="004F6912">
      <w:pPr>
        <w:pStyle w:val="NoSpacing"/>
        <w:rPr>
          <w:rFonts w:ascii="Times New Roman" w:hAnsi="Times New Roman" w:cs="Times New Roman"/>
          <w:sz w:val="24"/>
          <w:szCs w:val="24"/>
        </w:rPr>
      </w:pPr>
    </w:p>
    <w:p w14:paraId="622595C5" w14:textId="42D0C528" w:rsidR="00BC6CD1" w:rsidRDefault="00BC6CD1" w:rsidP="004F6912">
      <w:pPr>
        <w:pStyle w:val="NoSpacing"/>
        <w:rPr>
          <w:rFonts w:ascii="Times New Roman" w:hAnsi="Times New Roman" w:cs="Times New Roman"/>
          <w:sz w:val="24"/>
          <w:szCs w:val="24"/>
        </w:rPr>
      </w:pPr>
    </w:p>
    <w:p w14:paraId="3F76AC6D" w14:textId="1AB09ACB" w:rsidR="00BC6CD1" w:rsidRDefault="00BC6CD1" w:rsidP="004F6912">
      <w:pPr>
        <w:pStyle w:val="NoSpacing"/>
        <w:rPr>
          <w:rFonts w:ascii="Times New Roman" w:hAnsi="Times New Roman" w:cs="Times New Roman"/>
          <w:sz w:val="24"/>
          <w:szCs w:val="24"/>
        </w:rPr>
      </w:pPr>
    </w:p>
    <w:p w14:paraId="296919FC" w14:textId="2BBA822D" w:rsidR="002505C9" w:rsidRDefault="002505C9" w:rsidP="004F6912">
      <w:pPr>
        <w:pStyle w:val="NoSpacing"/>
        <w:rPr>
          <w:rFonts w:ascii="Times New Roman" w:hAnsi="Times New Roman" w:cs="Times New Roman"/>
          <w:sz w:val="24"/>
          <w:szCs w:val="24"/>
        </w:rPr>
      </w:pPr>
    </w:p>
    <w:p w14:paraId="3F1470AD" w14:textId="0E336DD9" w:rsidR="002505C9" w:rsidRDefault="002505C9" w:rsidP="004F6912">
      <w:pPr>
        <w:pStyle w:val="NoSpacing"/>
        <w:rPr>
          <w:rFonts w:ascii="Times New Roman" w:hAnsi="Times New Roman" w:cs="Times New Roman"/>
          <w:sz w:val="24"/>
          <w:szCs w:val="24"/>
        </w:rPr>
      </w:pPr>
    </w:p>
    <w:p w14:paraId="6609DEDE" w14:textId="3F70998D" w:rsidR="002505C9" w:rsidRDefault="002505C9" w:rsidP="004F6912">
      <w:pPr>
        <w:pStyle w:val="NoSpacing"/>
        <w:rPr>
          <w:rFonts w:ascii="Times New Roman" w:hAnsi="Times New Roman" w:cs="Times New Roman"/>
          <w:sz w:val="24"/>
          <w:szCs w:val="24"/>
        </w:rPr>
      </w:pPr>
    </w:p>
    <w:p w14:paraId="5FCB151C" w14:textId="0CF5BED9" w:rsidR="002505C9" w:rsidRDefault="002505C9" w:rsidP="004F6912">
      <w:pPr>
        <w:pStyle w:val="NoSpacing"/>
        <w:rPr>
          <w:rFonts w:ascii="Times New Roman" w:hAnsi="Times New Roman" w:cs="Times New Roman"/>
          <w:sz w:val="24"/>
          <w:szCs w:val="24"/>
        </w:rPr>
      </w:pPr>
    </w:p>
    <w:p w14:paraId="4AA73EFB" w14:textId="0453F5EB" w:rsidR="002505C9" w:rsidRDefault="002505C9" w:rsidP="004F6912">
      <w:pPr>
        <w:pStyle w:val="NoSpacing"/>
        <w:rPr>
          <w:rFonts w:ascii="Times New Roman" w:hAnsi="Times New Roman" w:cs="Times New Roman"/>
          <w:sz w:val="24"/>
          <w:szCs w:val="24"/>
        </w:rPr>
      </w:pPr>
    </w:p>
    <w:p w14:paraId="548F84EB" w14:textId="20EAFCF8" w:rsidR="002505C9" w:rsidRDefault="002505C9" w:rsidP="004F6912">
      <w:pPr>
        <w:pStyle w:val="NoSpacing"/>
        <w:rPr>
          <w:rFonts w:ascii="Times New Roman" w:hAnsi="Times New Roman" w:cs="Times New Roman"/>
          <w:sz w:val="24"/>
          <w:szCs w:val="24"/>
        </w:rPr>
      </w:pPr>
    </w:p>
    <w:p w14:paraId="3E407CE0" w14:textId="358B787E" w:rsidR="002505C9" w:rsidRDefault="002505C9" w:rsidP="004F6912">
      <w:pPr>
        <w:pStyle w:val="NoSpacing"/>
        <w:rPr>
          <w:rFonts w:ascii="Times New Roman" w:hAnsi="Times New Roman" w:cs="Times New Roman"/>
          <w:sz w:val="24"/>
          <w:szCs w:val="24"/>
        </w:rPr>
      </w:pPr>
    </w:p>
    <w:p w14:paraId="429A5C87" w14:textId="77777777" w:rsidR="00C23754" w:rsidRDefault="00C23754" w:rsidP="004F6912">
      <w:pPr>
        <w:pStyle w:val="NoSpacing"/>
        <w:rPr>
          <w:rFonts w:ascii="Times New Roman" w:hAnsi="Times New Roman" w:cs="Times New Roman"/>
          <w:sz w:val="24"/>
          <w:szCs w:val="24"/>
        </w:rPr>
      </w:pPr>
    </w:p>
    <w:p w14:paraId="5D94468A" w14:textId="15F0FBDF" w:rsidR="002505C9" w:rsidRDefault="002505C9" w:rsidP="004F6912">
      <w:pPr>
        <w:pStyle w:val="NoSpacing"/>
        <w:rPr>
          <w:rFonts w:ascii="Times New Roman" w:hAnsi="Times New Roman" w:cs="Times New Roman"/>
          <w:sz w:val="24"/>
          <w:szCs w:val="24"/>
        </w:rPr>
      </w:pPr>
    </w:p>
    <w:p w14:paraId="1DF00732" w14:textId="18CFFFBB" w:rsidR="002505C9" w:rsidRDefault="002505C9" w:rsidP="004F691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57"/>
        <w:gridCol w:w="1155"/>
        <w:gridCol w:w="1155"/>
        <w:gridCol w:w="1895"/>
        <w:gridCol w:w="1907"/>
        <w:gridCol w:w="1881"/>
      </w:tblGrid>
      <w:tr w:rsidR="000628BA" w:rsidRPr="000628BA" w14:paraId="19BC07ED" w14:textId="77777777" w:rsidTr="000628BA">
        <w:trPr>
          <w:trHeight w:val="300"/>
        </w:trPr>
        <w:tc>
          <w:tcPr>
            <w:tcW w:w="1168" w:type="dxa"/>
            <w:noWrap/>
            <w:hideMark/>
          </w:tcPr>
          <w:p w14:paraId="577EFE22" w14:textId="77777777" w:rsidR="000628BA" w:rsidRPr="000628BA" w:rsidRDefault="000628BA" w:rsidP="000628BA">
            <w:pPr>
              <w:pStyle w:val="NoSpacing"/>
              <w:rPr>
                <w:rFonts w:ascii="Times New Roman" w:hAnsi="Times New Roman" w:cs="Times New Roman"/>
                <w:sz w:val="24"/>
                <w:szCs w:val="24"/>
              </w:rPr>
            </w:pPr>
            <w:proofErr w:type="spellStart"/>
            <w:r w:rsidRPr="000628BA">
              <w:rPr>
                <w:rFonts w:ascii="Times New Roman" w:hAnsi="Times New Roman" w:cs="Times New Roman"/>
                <w:sz w:val="24"/>
                <w:szCs w:val="24"/>
              </w:rPr>
              <w:t>fish_number</w:t>
            </w:r>
            <w:proofErr w:type="spellEnd"/>
          </w:p>
        </w:tc>
        <w:tc>
          <w:tcPr>
            <w:tcW w:w="1060" w:type="dxa"/>
            <w:noWrap/>
            <w:hideMark/>
          </w:tcPr>
          <w:p w14:paraId="3DE8355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alx4a_line</w:t>
            </w:r>
          </w:p>
        </w:tc>
        <w:tc>
          <w:tcPr>
            <w:tcW w:w="1001" w:type="dxa"/>
            <w:noWrap/>
            <w:hideMark/>
          </w:tcPr>
          <w:p w14:paraId="1053466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phenotype</w:t>
            </w:r>
          </w:p>
        </w:tc>
        <w:tc>
          <w:tcPr>
            <w:tcW w:w="1880" w:type="dxa"/>
            <w:noWrap/>
            <w:hideMark/>
          </w:tcPr>
          <w:p w14:paraId="65C02080" w14:textId="77777777" w:rsidR="000628BA" w:rsidRPr="000628BA" w:rsidRDefault="000628BA" w:rsidP="000628BA">
            <w:pPr>
              <w:pStyle w:val="NoSpacing"/>
              <w:rPr>
                <w:rFonts w:ascii="Times New Roman" w:hAnsi="Times New Roman" w:cs="Times New Roman"/>
                <w:sz w:val="24"/>
                <w:szCs w:val="24"/>
              </w:rPr>
            </w:pPr>
            <w:proofErr w:type="spellStart"/>
            <w:r w:rsidRPr="000628BA">
              <w:rPr>
                <w:rFonts w:ascii="Times New Roman" w:hAnsi="Times New Roman" w:cs="Times New Roman"/>
                <w:sz w:val="24"/>
                <w:szCs w:val="24"/>
              </w:rPr>
              <w:t>pigment_cell_type</w:t>
            </w:r>
            <w:proofErr w:type="spellEnd"/>
          </w:p>
        </w:tc>
        <w:tc>
          <w:tcPr>
            <w:tcW w:w="1860" w:type="dxa"/>
            <w:noWrap/>
            <w:hideMark/>
          </w:tcPr>
          <w:p w14:paraId="16ABB4DB" w14:textId="77777777" w:rsidR="000628BA" w:rsidRPr="000628BA" w:rsidRDefault="000628BA" w:rsidP="000628BA">
            <w:pPr>
              <w:pStyle w:val="NoSpacing"/>
              <w:rPr>
                <w:rFonts w:ascii="Times New Roman" w:hAnsi="Times New Roman" w:cs="Times New Roman"/>
                <w:sz w:val="24"/>
                <w:szCs w:val="24"/>
              </w:rPr>
            </w:pPr>
            <w:proofErr w:type="spellStart"/>
            <w:r w:rsidRPr="000628BA">
              <w:rPr>
                <w:rFonts w:ascii="Times New Roman" w:hAnsi="Times New Roman" w:cs="Times New Roman"/>
                <w:sz w:val="24"/>
                <w:szCs w:val="24"/>
              </w:rPr>
              <w:t>dorsal_cell_counts</w:t>
            </w:r>
            <w:proofErr w:type="spellEnd"/>
          </w:p>
        </w:tc>
        <w:tc>
          <w:tcPr>
            <w:tcW w:w="1920" w:type="dxa"/>
            <w:noWrap/>
            <w:hideMark/>
          </w:tcPr>
          <w:p w14:paraId="5445EDAE" w14:textId="77777777" w:rsidR="000628BA" w:rsidRPr="000628BA" w:rsidRDefault="000628BA" w:rsidP="000628BA">
            <w:pPr>
              <w:pStyle w:val="NoSpacing"/>
              <w:rPr>
                <w:rFonts w:ascii="Times New Roman" w:hAnsi="Times New Roman" w:cs="Times New Roman"/>
                <w:sz w:val="24"/>
                <w:szCs w:val="24"/>
              </w:rPr>
            </w:pPr>
            <w:proofErr w:type="spellStart"/>
            <w:r w:rsidRPr="000628BA">
              <w:rPr>
                <w:rFonts w:ascii="Times New Roman" w:hAnsi="Times New Roman" w:cs="Times New Roman"/>
                <w:sz w:val="24"/>
                <w:szCs w:val="24"/>
              </w:rPr>
              <w:t>date_melanophore</w:t>
            </w:r>
            <w:proofErr w:type="spellEnd"/>
          </w:p>
        </w:tc>
      </w:tr>
      <w:tr w:rsidR="000628BA" w:rsidRPr="000628BA" w14:paraId="6C45726B" w14:textId="77777777" w:rsidTr="000628BA">
        <w:trPr>
          <w:trHeight w:val="300"/>
        </w:trPr>
        <w:tc>
          <w:tcPr>
            <w:tcW w:w="1168" w:type="dxa"/>
            <w:noWrap/>
            <w:hideMark/>
          </w:tcPr>
          <w:p w14:paraId="5D88CF2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64803D5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26BE56E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F19828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0B1A3B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85</w:t>
            </w:r>
          </w:p>
        </w:tc>
        <w:tc>
          <w:tcPr>
            <w:tcW w:w="1920" w:type="dxa"/>
            <w:noWrap/>
            <w:hideMark/>
          </w:tcPr>
          <w:p w14:paraId="79E1F37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3FDD4619" w14:textId="77777777" w:rsidTr="000628BA">
        <w:trPr>
          <w:trHeight w:val="300"/>
        </w:trPr>
        <w:tc>
          <w:tcPr>
            <w:tcW w:w="1168" w:type="dxa"/>
            <w:noWrap/>
            <w:hideMark/>
          </w:tcPr>
          <w:p w14:paraId="3F43659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w:t>
            </w:r>
          </w:p>
        </w:tc>
        <w:tc>
          <w:tcPr>
            <w:tcW w:w="1060" w:type="dxa"/>
            <w:noWrap/>
            <w:hideMark/>
          </w:tcPr>
          <w:p w14:paraId="179D08E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7E6C595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1DAC585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7C6C81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47</w:t>
            </w:r>
          </w:p>
        </w:tc>
        <w:tc>
          <w:tcPr>
            <w:tcW w:w="1920" w:type="dxa"/>
            <w:noWrap/>
            <w:hideMark/>
          </w:tcPr>
          <w:p w14:paraId="1FF61DA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62D890AF" w14:textId="77777777" w:rsidTr="000628BA">
        <w:trPr>
          <w:trHeight w:val="300"/>
        </w:trPr>
        <w:tc>
          <w:tcPr>
            <w:tcW w:w="1168" w:type="dxa"/>
            <w:noWrap/>
            <w:hideMark/>
          </w:tcPr>
          <w:p w14:paraId="26D6F52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3</w:t>
            </w:r>
          </w:p>
        </w:tc>
        <w:tc>
          <w:tcPr>
            <w:tcW w:w="1060" w:type="dxa"/>
            <w:noWrap/>
            <w:hideMark/>
          </w:tcPr>
          <w:p w14:paraId="1F881C0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43A9301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4CA67E2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A4286E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136</w:t>
            </w:r>
          </w:p>
        </w:tc>
        <w:tc>
          <w:tcPr>
            <w:tcW w:w="1920" w:type="dxa"/>
            <w:noWrap/>
            <w:hideMark/>
          </w:tcPr>
          <w:p w14:paraId="553EBCA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4348F022" w14:textId="77777777" w:rsidTr="000628BA">
        <w:trPr>
          <w:trHeight w:val="300"/>
        </w:trPr>
        <w:tc>
          <w:tcPr>
            <w:tcW w:w="1168" w:type="dxa"/>
            <w:noWrap/>
            <w:hideMark/>
          </w:tcPr>
          <w:p w14:paraId="29337BF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w:t>
            </w:r>
          </w:p>
        </w:tc>
        <w:tc>
          <w:tcPr>
            <w:tcW w:w="1060" w:type="dxa"/>
            <w:noWrap/>
            <w:hideMark/>
          </w:tcPr>
          <w:p w14:paraId="372880C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27E0893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BFDBF2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09C0F4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161</w:t>
            </w:r>
          </w:p>
        </w:tc>
        <w:tc>
          <w:tcPr>
            <w:tcW w:w="1920" w:type="dxa"/>
            <w:noWrap/>
            <w:hideMark/>
          </w:tcPr>
          <w:p w14:paraId="7E028F8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236F081C" w14:textId="77777777" w:rsidTr="000628BA">
        <w:trPr>
          <w:trHeight w:val="300"/>
        </w:trPr>
        <w:tc>
          <w:tcPr>
            <w:tcW w:w="1168" w:type="dxa"/>
            <w:noWrap/>
            <w:hideMark/>
          </w:tcPr>
          <w:p w14:paraId="60310F4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5</w:t>
            </w:r>
          </w:p>
        </w:tc>
        <w:tc>
          <w:tcPr>
            <w:tcW w:w="1060" w:type="dxa"/>
            <w:noWrap/>
            <w:hideMark/>
          </w:tcPr>
          <w:p w14:paraId="5525241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0CE555E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551D3B7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5D7EEEB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155</w:t>
            </w:r>
          </w:p>
        </w:tc>
        <w:tc>
          <w:tcPr>
            <w:tcW w:w="1920" w:type="dxa"/>
            <w:noWrap/>
            <w:hideMark/>
          </w:tcPr>
          <w:p w14:paraId="6998BBF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2950BE60" w14:textId="77777777" w:rsidTr="000628BA">
        <w:trPr>
          <w:trHeight w:val="300"/>
        </w:trPr>
        <w:tc>
          <w:tcPr>
            <w:tcW w:w="1168" w:type="dxa"/>
            <w:noWrap/>
            <w:hideMark/>
          </w:tcPr>
          <w:p w14:paraId="7596E1C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6</w:t>
            </w:r>
          </w:p>
        </w:tc>
        <w:tc>
          <w:tcPr>
            <w:tcW w:w="1060" w:type="dxa"/>
            <w:noWrap/>
            <w:hideMark/>
          </w:tcPr>
          <w:p w14:paraId="3861683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0BE6D6E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31CE164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A38B55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166</w:t>
            </w:r>
          </w:p>
        </w:tc>
        <w:tc>
          <w:tcPr>
            <w:tcW w:w="1920" w:type="dxa"/>
            <w:noWrap/>
            <w:hideMark/>
          </w:tcPr>
          <w:p w14:paraId="7C92DDB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024F3100" w14:textId="77777777" w:rsidTr="000628BA">
        <w:trPr>
          <w:trHeight w:val="300"/>
        </w:trPr>
        <w:tc>
          <w:tcPr>
            <w:tcW w:w="1168" w:type="dxa"/>
            <w:noWrap/>
            <w:hideMark/>
          </w:tcPr>
          <w:p w14:paraId="19A43D5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7</w:t>
            </w:r>
          </w:p>
        </w:tc>
        <w:tc>
          <w:tcPr>
            <w:tcW w:w="1060" w:type="dxa"/>
            <w:noWrap/>
            <w:hideMark/>
          </w:tcPr>
          <w:p w14:paraId="4CD1417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12C9416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4DDFF29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369D48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161</w:t>
            </w:r>
          </w:p>
        </w:tc>
        <w:tc>
          <w:tcPr>
            <w:tcW w:w="1920" w:type="dxa"/>
            <w:noWrap/>
            <w:hideMark/>
          </w:tcPr>
          <w:p w14:paraId="2E0B4B2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12F6B32F" w14:textId="77777777" w:rsidTr="000628BA">
        <w:trPr>
          <w:trHeight w:val="300"/>
        </w:trPr>
        <w:tc>
          <w:tcPr>
            <w:tcW w:w="1168" w:type="dxa"/>
            <w:noWrap/>
            <w:hideMark/>
          </w:tcPr>
          <w:p w14:paraId="33177CF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w:t>
            </w:r>
          </w:p>
        </w:tc>
        <w:tc>
          <w:tcPr>
            <w:tcW w:w="1060" w:type="dxa"/>
            <w:noWrap/>
            <w:hideMark/>
          </w:tcPr>
          <w:p w14:paraId="2721801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4B3B24C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36FFCCC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E5EBA6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176</w:t>
            </w:r>
          </w:p>
        </w:tc>
        <w:tc>
          <w:tcPr>
            <w:tcW w:w="1920" w:type="dxa"/>
            <w:noWrap/>
            <w:hideMark/>
          </w:tcPr>
          <w:p w14:paraId="6321639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1A5A6E35" w14:textId="77777777" w:rsidTr="000628BA">
        <w:trPr>
          <w:trHeight w:val="300"/>
        </w:trPr>
        <w:tc>
          <w:tcPr>
            <w:tcW w:w="1168" w:type="dxa"/>
            <w:noWrap/>
            <w:hideMark/>
          </w:tcPr>
          <w:p w14:paraId="1D44DA4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9</w:t>
            </w:r>
          </w:p>
        </w:tc>
        <w:tc>
          <w:tcPr>
            <w:tcW w:w="1060" w:type="dxa"/>
            <w:noWrap/>
            <w:hideMark/>
          </w:tcPr>
          <w:p w14:paraId="7577C01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0E10554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23A507A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D241AC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138</w:t>
            </w:r>
          </w:p>
        </w:tc>
        <w:tc>
          <w:tcPr>
            <w:tcW w:w="1920" w:type="dxa"/>
            <w:noWrap/>
            <w:hideMark/>
          </w:tcPr>
          <w:p w14:paraId="3D239D6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73923F22" w14:textId="77777777" w:rsidTr="000628BA">
        <w:trPr>
          <w:trHeight w:val="300"/>
        </w:trPr>
        <w:tc>
          <w:tcPr>
            <w:tcW w:w="1168" w:type="dxa"/>
            <w:noWrap/>
            <w:hideMark/>
          </w:tcPr>
          <w:p w14:paraId="1A42AF6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w:t>
            </w:r>
          </w:p>
        </w:tc>
        <w:tc>
          <w:tcPr>
            <w:tcW w:w="1060" w:type="dxa"/>
            <w:noWrap/>
            <w:hideMark/>
          </w:tcPr>
          <w:p w14:paraId="0B5025E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1CCB428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3CC3D13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3F3E103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121</w:t>
            </w:r>
          </w:p>
        </w:tc>
        <w:tc>
          <w:tcPr>
            <w:tcW w:w="1920" w:type="dxa"/>
            <w:noWrap/>
            <w:hideMark/>
          </w:tcPr>
          <w:p w14:paraId="4B00AA4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414AC77A" w14:textId="77777777" w:rsidTr="000628BA">
        <w:trPr>
          <w:trHeight w:val="300"/>
        </w:trPr>
        <w:tc>
          <w:tcPr>
            <w:tcW w:w="1168" w:type="dxa"/>
            <w:noWrap/>
            <w:hideMark/>
          </w:tcPr>
          <w:p w14:paraId="4C8D028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w:t>
            </w:r>
          </w:p>
        </w:tc>
        <w:tc>
          <w:tcPr>
            <w:tcW w:w="1060" w:type="dxa"/>
            <w:noWrap/>
            <w:hideMark/>
          </w:tcPr>
          <w:p w14:paraId="58A69C3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0AC45D3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2A38383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9D20CF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158</w:t>
            </w:r>
          </w:p>
        </w:tc>
        <w:tc>
          <w:tcPr>
            <w:tcW w:w="1920" w:type="dxa"/>
            <w:noWrap/>
            <w:hideMark/>
          </w:tcPr>
          <w:p w14:paraId="1A476DC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3CC28F27" w14:textId="77777777" w:rsidTr="000628BA">
        <w:trPr>
          <w:trHeight w:val="300"/>
        </w:trPr>
        <w:tc>
          <w:tcPr>
            <w:tcW w:w="1168" w:type="dxa"/>
            <w:noWrap/>
            <w:hideMark/>
          </w:tcPr>
          <w:p w14:paraId="6CD373E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071243E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62C4C13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313597A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007A36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145</w:t>
            </w:r>
          </w:p>
        </w:tc>
        <w:tc>
          <w:tcPr>
            <w:tcW w:w="1920" w:type="dxa"/>
            <w:noWrap/>
            <w:hideMark/>
          </w:tcPr>
          <w:p w14:paraId="7013A58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7BEDA239" w14:textId="77777777" w:rsidTr="000628BA">
        <w:trPr>
          <w:trHeight w:val="300"/>
        </w:trPr>
        <w:tc>
          <w:tcPr>
            <w:tcW w:w="1168" w:type="dxa"/>
            <w:noWrap/>
            <w:hideMark/>
          </w:tcPr>
          <w:p w14:paraId="0EFA93E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w:t>
            </w:r>
          </w:p>
        </w:tc>
        <w:tc>
          <w:tcPr>
            <w:tcW w:w="1060" w:type="dxa"/>
            <w:noWrap/>
            <w:hideMark/>
          </w:tcPr>
          <w:p w14:paraId="3E09ACE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143A466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1AAA966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D59033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202</w:t>
            </w:r>
          </w:p>
        </w:tc>
        <w:tc>
          <w:tcPr>
            <w:tcW w:w="1920" w:type="dxa"/>
            <w:noWrap/>
            <w:hideMark/>
          </w:tcPr>
          <w:p w14:paraId="7ADC992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3E76CF5E" w14:textId="77777777" w:rsidTr="000628BA">
        <w:trPr>
          <w:trHeight w:val="300"/>
        </w:trPr>
        <w:tc>
          <w:tcPr>
            <w:tcW w:w="1168" w:type="dxa"/>
            <w:noWrap/>
            <w:hideMark/>
          </w:tcPr>
          <w:p w14:paraId="6675522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3</w:t>
            </w:r>
          </w:p>
        </w:tc>
        <w:tc>
          <w:tcPr>
            <w:tcW w:w="1060" w:type="dxa"/>
            <w:noWrap/>
            <w:hideMark/>
          </w:tcPr>
          <w:p w14:paraId="3DDE70B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1997440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5B19535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59F6DD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157</w:t>
            </w:r>
          </w:p>
        </w:tc>
        <w:tc>
          <w:tcPr>
            <w:tcW w:w="1920" w:type="dxa"/>
            <w:noWrap/>
            <w:hideMark/>
          </w:tcPr>
          <w:p w14:paraId="0046FD7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341BBB8A" w14:textId="77777777" w:rsidTr="000628BA">
        <w:trPr>
          <w:trHeight w:val="300"/>
        </w:trPr>
        <w:tc>
          <w:tcPr>
            <w:tcW w:w="1168" w:type="dxa"/>
            <w:noWrap/>
            <w:hideMark/>
          </w:tcPr>
          <w:p w14:paraId="6EFE1CC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w:t>
            </w:r>
          </w:p>
        </w:tc>
        <w:tc>
          <w:tcPr>
            <w:tcW w:w="1060" w:type="dxa"/>
            <w:noWrap/>
            <w:hideMark/>
          </w:tcPr>
          <w:p w14:paraId="25A28EB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684960D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6214DC9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555F677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187</w:t>
            </w:r>
          </w:p>
        </w:tc>
        <w:tc>
          <w:tcPr>
            <w:tcW w:w="1920" w:type="dxa"/>
            <w:noWrap/>
            <w:hideMark/>
          </w:tcPr>
          <w:p w14:paraId="48104B0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7A692657" w14:textId="77777777" w:rsidTr="000628BA">
        <w:trPr>
          <w:trHeight w:val="300"/>
        </w:trPr>
        <w:tc>
          <w:tcPr>
            <w:tcW w:w="1168" w:type="dxa"/>
            <w:noWrap/>
            <w:hideMark/>
          </w:tcPr>
          <w:p w14:paraId="26F66F1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5</w:t>
            </w:r>
          </w:p>
        </w:tc>
        <w:tc>
          <w:tcPr>
            <w:tcW w:w="1060" w:type="dxa"/>
            <w:noWrap/>
            <w:hideMark/>
          </w:tcPr>
          <w:p w14:paraId="57112DB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49135CD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06DE312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511493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116</w:t>
            </w:r>
          </w:p>
        </w:tc>
        <w:tc>
          <w:tcPr>
            <w:tcW w:w="1920" w:type="dxa"/>
            <w:noWrap/>
            <w:hideMark/>
          </w:tcPr>
          <w:p w14:paraId="5333845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41E692B1" w14:textId="77777777" w:rsidTr="000628BA">
        <w:trPr>
          <w:trHeight w:val="300"/>
        </w:trPr>
        <w:tc>
          <w:tcPr>
            <w:tcW w:w="1168" w:type="dxa"/>
            <w:noWrap/>
            <w:hideMark/>
          </w:tcPr>
          <w:p w14:paraId="2EF0D9E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6</w:t>
            </w:r>
          </w:p>
        </w:tc>
        <w:tc>
          <w:tcPr>
            <w:tcW w:w="1060" w:type="dxa"/>
            <w:noWrap/>
            <w:hideMark/>
          </w:tcPr>
          <w:p w14:paraId="68E46E5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1E69463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47B75A3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600CA63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203</w:t>
            </w:r>
          </w:p>
        </w:tc>
        <w:tc>
          <w:tcPr>
            <w:tcW w:w="1920" w:type="dxa"/>
            <w:noWrap/>
            <w:hideMark/>
          </w:tcPr>
          <w:p w14:paraId="6051EC6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6EE32A64" w14:textId="77777777" w:rsidTr="000628BA">
        <w:trPr>
          <w:trHeight w:val="300"/>
        </w:trPr>
        <w:tc>
          <w:tcPr>
            <w:tcW w:w="1168" w:type="dxa"/>
            <w:noWrap/>
            <w:hideMark/>
          </w:tcPr>
          <w:p w14:paraId="45966C6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7</w:t>
            </w:r>
          </w:p>
        </w:tc>
        <w:tc>
          <w:tcPr>
            <w:tcW w:w="1060" w:type="dxa"/>
            <w:noWrap/>
            <w:hideMark/>
          </w:tcPr>
          <w:p w14:paraId="36C8F4D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5666DFD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43A6D46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22EAF2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167</w:t>
            </w:r>
          </w:p>
        </w:tc>
        <w:tc>
          <w:tcPr>
            <w:tcW w:w="1920" w:type="dxa"/>
            <w:noWrap/>
            <w:hideMark/>
          </w:tcPr>
          <w:p w14:paraId="04027F8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7D997099" w14:textId="77777777" w:rsidTr="000628BA">
        <w:trPr>
          <w:trHeight w:val="300"/>
        </w:trPr>
        <w:tc>
          <w:tcPr>
            <w:tcW w:w="1168" w:type="dxa"/>
            <w:noWrap/>
            <w:hideMark/>
          </w:tcPr>
          <w:p w14:paraId="1BDE420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w:t>
            </w:r>
          </w:p>
        </w:tc>
        <w:tc>
          <w:tcPr>
            <w:tcW w:w="1060" w:type="dxa"/>
            <w:noWrap/>
            <w:hideMark/>
          </w:tcPr>
          <w:p w14:paraId="3898D32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59E93E4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6406419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5F0E3E7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173</w:t>
            </w:r>
          </w:p>
        </w:tc>
        <w:tc>
          <w:tcPr>
            <w:tcW w:w="1920" w:type="dxa"/>
            <w:noWrap/>
            <w:hideMark/>
          </w:tcPr>
          <w:p w14:paraId="407FB04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25928D09" w14:textId="77777777" w:rsidTr="000628BA">
        <w:trPr>
          <w:trHeight w:val="300"/>
        </w:trPr>
        <w:tc>
          <w:tcPr>
            <w:tcW w:w="1168" w:type="dxa"/>
            <w:noWrap/>
            <w:hideMark/>
          </w:tcPr>
          <w:p w14:paraId="0281864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w:t>
            </w:r>
          </w:p>
        </w:tc>
        <w:tc>
          <w:tcPr>
            <w:tcW w:w="1060" w:type="dxa"/>
            <w:noWrap/>
            <w:hideMark/>
          </w:tcPr>
          <w:p w14:paraId="3E08626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62B2D2E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015179C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DB89D6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167</w:t>
            </w:r>
          </w:p>
        </w:tc>
        <w:tc>
          <w:tcPr>
            <w:tcW w:w="1920" w:type="dxa"/>
            <w:noWrap/>
            <w:hideMark/>
          </w:tcPr>
          <w:p w14:paraId="1E7C674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0EE2A0C2" w14:textId="77777777" w:rsidTr="000628BA">
        <w:trPr>
          <w:trHeight w:val="300"/>
        </w:trPr>
        <w:tc>
          <w:tcPr>
            <w:tcW w:w="1168" w:type="dxa"/>
            <w:noWrap/>
            <w:hideMark/>
          </w:tcPr>
          <w:p w14:paraId="02394EA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w:t>
            </w:r>
          </w:p>
        </w:tc>
        <w:tc>
          <w:tcPr>
            <w:tcW w:w="1060" w:type="dxa"/>
            <w:noWrap/>
            <w:hideMark/>
          </w:tcPr>
          <w:p w14:paraId="6B8A22B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2D6356E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5709077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07091F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140</w:t>
            </w:r>
          </w:p>
        </w:tc>
        <w:tc>
          <w:tcPr>
            <w:tcW w:w="1920" w:type="dxa"/>
            <w:noWrap/>
            <w:hideMark/>
          </w:tcPr>
          <w:p w14:paraId="499C5E8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33CE28FE" w14:textId="77777777" w:rsidTr="000628BA">
        <w:trPr>
          <w:trHeight w:val="300"/>
        </w:trPr>
        <w:tc>
          <w:tcPr>
            <w:tcW w:w="1168" w:type="dxa"/>
            <w:noWrap/>
            <w:hideMark/>
          </w:tcPr>
          <w:p w14:paraId="273DEBC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w:t>
            </w:r>
          </w:p>
        </w:tc>
        <w:tc>
          <w:tcPr>
            <w:tcW w:w="1060" w:type="dxa"/>
            <w:noWrap/>
            <w:hideMark/>
          </w:tcPr>
          <w:p w14:paraId="0D8BC93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46B380E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6F65C92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EE3D5A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167</w:t>
            </w:r>
          </w:p>
        </w:tc>
        <w:tc>
          <w:tcPr>
            <w:tcW w:w="1920" w:type="dxa"/>
            <w:noWrap/>
            <w:hideMark/>
          </w:tcPr>
          <w:p w14:paraId="75896AA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2019-09-19</w:t>
            </w:r>
          </w:p>
        </w:tc>
      </w:tr>
      <w:tr w:rsidR="000628BA" w:rsidRPr="000628BA" w14:paraId="4363B95F" w14:textId="77777777" w:rsidTr="000628BA">
        <w:trPr>
          <w:trHeight w:val="300"/>
        </w:trPr>
        <w:tc>
          <w:tcPr>
            <w:tcW w:w="1168" w:type="dxa"/>
            <w:noWrap/>
            <w:hideMark/>
          </w:tcPr>
          <w:p w14:paraId="0707705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436C975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37F5A14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538994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75DF28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65</w:t>
            </w:r>
          </w:p>
        </w:tc>
        <w:tc>
          <w:tcPr>
            <w:tcW w:w="1920" w:type="dxa"/>
            <w:noWrap/>
            <w:hideMark/>
          </w:tcPr>
          <w:p w14:paraId="7A2DA01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26A1FA76" w14:textId="77777777" w:rsidTr="000628BA">
        <w:trPr>
          <w:trHeight w:val="300"/>
        </w:trPr>
        <w:tc>
          <w:tcPr>
            <w:tcW w:w="1168" w:type="dxa"/>
            <w:noWrap/>
            <w:hideMark/>
          </w:tcPr>
          <w:p w14:paraId="63CB46B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w:t>
            </w:r>
          </w:p>
        </w:tc>
        <w:tc>
          <w:tcPr>
            <w:tcW w:w="1060" w:type="dxa"/>
            <w:noWrap/>
            <w:hideMark/>
          </w:tcPr>
          <w:p w14:paraId="0864556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0C2C835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22B697C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51E9E04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112</w:t>
            </w:r>
          </w:p>
        </w:tc>
        <w:tc>
          <w:tcPr>
            <w:tcW w:w="1920" w:type="dxa"/>
            <w:noWrap/>
            <w:hideMark/>
          </w:tcPr>
          <w:p w14:paraId="144E9B2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3F0FFE04" w14:textId="77777777" w:rsidTr="000628BA">
        <w:trPr>
          <w:trHeight w:val="300"/>
        </w:trPr>
        <w:tc>
          <w:tcPr>
            <w:tcW w:w="1168" w:type="dxa"/>
            <w:noWrap/>
            <w:hideMark/>
          </w:tcPr>
          <w:p w14:paraId="2F12408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3</w:t>
            </w:r>
          </w:p>
        </w:tc>
        <w:tc>
          <w:tcPr>
            <w:tcW w:w="1060" w:type="dxa"/>
            <w:noWrap/>
            <w:hideMark/>
          </w:tcPr>
          <w:p w14:paraId="6A43708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38420A2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588C125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0A993B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108</w:t>
            </w:r>
          </w:p>
        </w:tc>
        <w:tc>
          <w:tcPr>
            <w:tcW w:w="1920" w:type="dxa"/>
            <w:noWrap/>
            <w:hideMark/>
          </w:tcPr>
          <w:p w14:paraId="5493A43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0D6B1448" w14:textId="77777777" w:rsidTr="000628BA">
        <w:trPr>
          <w:trHeight w:val="300"/>
        </w:trPr>
        <w:tc>
          <w:tcPr>
            <w:tcW w:w="1168" w:type="dxa"/>
            <w:noWrap/>
            <w:hideMark/>
          </w:tcPr>
          <w:p w14:paraId="6390BB1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w:t>
            </w:r>
          </w:p>
        </w:tc>
        <w:tc>
          <w:tcPr>
            <w:tcW w:w="1060" w:type="dxa"/>
            <w:noWrap/>
            <w:hideMark/>
          </w:tcPr>
          <w:p w14:paraId="426640D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67D1552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4BBF6E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9FCF2C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71</w:t>
            </w:r>
          </w:p>
        </w:tc>
        <w:tc>
          <w:tcPr>
            <w:tcW w:w="1920" w:type="dxa"/>
            <w:noWrap/>
            <w:hideMark/>
          </w:tcPr>
          <w:p w14:paraId="17FAD93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7481E545" w14:textId="77777777" w:rsidTr="000628BA">
        <w:trPr>
          <w:trHeight w:val="300"/>
        </w:trPr>
        <w:tc>
          <w:tcPr>
            <w:tcW w:w="1168" w:type="dxa"/>
            <w:noWrap/>
            <w:hideMark/>
          </w:tcPr>
          <w:p w14:paraId="5FF5BBB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5</w:t>
            </w:r>
          </w:p>
        </w:tc>
        <w:tc>
          <w:tcPr>
            <w:tcW w:w="1060" w:type="dxa"/>
            <w:noWrap/>
            <w:hideMark/>
          </w:tcPr>
          <w:p w14:paraId="712F1FB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37E181B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139D3E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282DB8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95</w:t>
            </w:r>
          </w:p>
        </w:tc>
        <w:tc>
          <w:tcPr>
            <w:tcW w:w="1920" w:type="dxa"/>
            <w:noWrap/>
            <w:hideMark/>
          </w:tcPr>
          <w:p w14:paraId="712D5E2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10738584" w14:textId="77777777" w:rsidTr="000628BA">
        <w:trPr>
          <w:trHeight w:val="300"/>
        </w:trPr>
        <w:tc>
          <w:tcPr>
            <w:tcW w:w="1168" w:type="dxa"/>
            <w:noWrap/>
            <w:hideMark/>
          </w:tcPr>
          <w:p w14:paraId="3645769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6</w:t>
            </w:r>
          </w:p>
        </w:tc>
        <w:tc>
          <w:tcPr>
            <w:tcW w:w="1060" w:type="dxa"/>
            <w:noWrap/>
            <w:hideMark/>
          </w:tcPr>
          <w:p w14:paraId="21E32F5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239BBDB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28CA46F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312172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101</w:t>
            </w:r>
          </w:p>
        </w:tc>
        <w:tc>
          <w:tcPr>
            <w:tcW w:w="1920" w:type="dxa"/>
            <w:noWrap/>
            <w:hideMark/>
          </w:tcPr>
          <w:p w14:paraId="180EF25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5E542978" w14:textId="77777777" w:rsidTr="000628BA">
        <w:trPr>
          <w:trHeight w:val="300"/>
        </w:trPr>
        <w:tc>
          <w:tcPr>
            <w:tcW w:w="1168" w:type="dxa"/>
            <w:noWrap/>
            <w:hideMark/>
          </w:tcPr>
          <w:p w14:paraId="3AD5DC3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7</w:t>
            </w:r>
          </w:p>
        </w:tc>
        <w:tc>
          <w:tcPr>
            <w:tcW w:w="1060" w:type="dxa"/>
            <w:noWrap/>
            <w:hideMark/>
          </w:tcPr>
          <w:p w14:paraId="396EEE5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6FBA8C2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2A0448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3971F97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103</w:t>
            </w:r>
          </w:p>
        </w:tc>
        <w:tc>
          <w:tcPr>
            <w:tcW w:w="1920" w:type="dxa"/>
            <w:noWrap/>
            <w:hideMark/>
          </w:tcPr>
          <w:p w14:paraId="647B03F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2B872F18" w14:textId="77777777" w:rsidTr="000628BA">
        <w:trPr>
          <w:trHeight w:val="300"/>
        </w:trPr>
        <w:tc>
          <w:tcPr>
            <w:tcW w:w="1168" w:type="dxa"/>
            <w:noWrap/>
            <w:hideMark/>
          </w:tcPr>
          <w:p w14:paraId="5DC7BB6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w:t>
            </w:r>
          </w:p>
        </w:tc>
        <w:tc>
          <w:tcPr>
            <w:tcW w:w="1060" w:type="dxa"/>
            <w:noWrap/>
            <w:hideMark/>
          </w:tcPr>
          <w:p w14:paraId="526D645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49AE419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3D17AA6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FF11C1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87</w:t>
            </w:r>
          </w:p>
        </w:tc>
        <w:tc>
          <w:tcPr>
            <w:tcW w:w="1920" w:type="dxa"/>
            <w:noWrap/>
            <w:hideMark/>
          </w:tcPr>
          <w:p w14:paraId="6FD0778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7FC1F9DB" w14:textId="77777777" w:rsidTr="000628BA">
        <w:trPr>
          <w:trHeight w:val="300"/>
        </w:trPr>
        <w:tc>
          <w:tcPr>
            <w:tcW w:w="1168" w:type="dxa"/>
            <w:noWrap/>
            <w:hideMark/>
          </w:tcPr>
          <w:p w14:paraId="7C2681A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9</w:t>
            </w:r>
          </w:p>
        </w:tc>
        <w:tc>
          <w:tcPr>
            <w:tcW w:w="1060" w:type="dxa"/>
            <w:noWrap/>
            <w:hideMark/>
          </w:tcPr>
          <w:p w14:paraId="6C49175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4B117AF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78A804A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60C7D5E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104</w:t>
            </w:r>
          </w:p>
        </w:tc>
        <w:tc>
          <w:tcPr>
            <w:tcW w:w="1920" w:type="dxa"/>
            <w:noWrap/>
            <w:hideMark/>
          </w:tcPr>
          <w:p w14:paraId="6D6611B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15C7C000" w14:textId="77777777" w:rsidTr="000628BA">
        <w:trPr>
          <w:trHeight w:val="300"/>
        </w:trPr>
        <w:tc>
          <w:tcPr>
            <w:tcW w:w="1168" w:type="dxa"/>
            <w:noWrap/>
            <w:hideMark/>
          </w:tcPr>
          <w:p w14:paraId="4F9B543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w:t>
            </w:r>
          </w:p>
        </w:tc>
        <w:tc>
          <w:tcPr>
            <w:tcW w:w="1060" w:type="dxa"/>
            <w:noWrap/>
            <w:hideMark/>
          </w:tcPr>
          <w:p w14:paraId="14FBE15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1DFF672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6A25C3C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45D5478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83</w:t>
            </w:r>
          </w:p>
        </w:tc>
        <w:tc>
          <w:tcPr>
            <w:tcW w:w="1920" w:type="dxa"/>
            <w:noWrap/>
            <w:hideMark/>
          </w:tcPr>
          <w:p w14:paraId="22258E1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24110655" w14:textId="77777777" w:rsidTr="000628BA">
        <w:trPr>
          <w:trHeight w:val="300"/>
        </w:trPr>
        <w:tc>
          <w:tcPr>
            <w:tcW w:w="1168" w:type="dxa"/>
            <w:noWrap/>
            <w:hideMark/>
          </w:tcPr>
          <w:p w14:paraId="2B1D7EB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w:t>
            </w:r>
          </w:p>
        </w:tc>
        <w:tc>
          <w:tcPr>
            <w:tcW w:w="1060" w:type="dxa"/>
            <w:noWrap/>
            <w:hideMark/>
          </w:tcPr>
          <w:p w14:paraId="25930D9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157D554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043CCB6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B53DCA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102</w:t>
            </w:r>
          </w:p>
        </w:tc>
        <w:tc>
          <w:tcPr>
            <w:tcW w:w="1920" w:type="dxa"/>
            <w:noWrap/>
            <w:hideMark/>
          </w:tcPr>
          <w:p w14:paraId="4B44A8E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61F71A1A" w14:textId="77777777" w:rsidTr="000628BA">
        <w:trPr>
          <w:trHeight w:val="300"/>
        </w:trPr>
        <w:tc>
          <w:tcPr>
            <w:tcW w:w="1168" w:type="dxa"/>
            <w:noWrap/>
            <w:hideMark/>
          </w:tcPr>
          <w:p w14:paraId="3C2C9EE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w:t>
            </w:r>
          </w:p>
        </w:tc>
        <w:tc>
          <w:tcPr>
            <w:tcW w:w="1060" w:type="dxa"/>
            <w:noWrap/>
            <w:hideMark/>
          </w:tcPr>
          <w:p w14:paraId="16D7F9D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7697F68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3EDA9CC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63BE17A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113</w:t>
            </w:r>
          </w:p>
        </w:tc>
        <w:tc>
          <w:tcPr>
            <w:tcW w:w="1920" w:type="dxa"/>
            <w:noWrap/>
            <w:hideMark/>
          </w:tcPr>
          <w:p w14:paraId="0E9E177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496A1C6D" w14:textId="77777777" w:rsidTr="000628BA">
        <w:trPr>
          <w:trHeight w:val="300"/>
        </w:trPr>
        <w:tc>
          <w:tcPr>
            <w:tcW w:w="1168" w:type="dxa"/>
            <w:noWrap/>
            <w:hideMark/>
          </w:tcPr>
          <w:p w14:paraId="5FB14A8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2F85439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267F895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05C4CE5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6A2D6DA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106</w:t>
            </w:r>
          </w:p>
        </w:tc>
        <w:tc>
          <w:tcPr>
            <w:tcW w:w="1920" w:type="dxa"/>
            <w:noWrap/>
            <w:hideMark/>
          </w:tcPr>
          <w:p w14:paraId="6BD4450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59880502" w14:textId="77777777" w:rsidTr="000628BA">
        <w:trPr>
          <w:trHeight w:val="300"/>
        </w:trPr>
        <w:tc>
          <w:tcPr>
            <w:tcW w:w="1168" w:type="dxa"/>
            <w:noWrap/>
            <w:hideMark/>
          </w:tcPr>
          <w:p w14:paraId="06D162A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w:t>
            </w:r>
          </w:p>
        </w:tc>
        <w:tc>
          <w:tcPr>
            <w:tcW w:w="1060" w:type="dxa"/>
            <w:noWrap/>
            <w:hideMark/>
          </w:tcPr>
          <w:p w14:paraId="29C19CF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03AEBD5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61A1984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F5AC89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124</w:t>
            </w:r>
          </w:p>
        </w:tc>
        <w:tc>
          <w:tcPr>
            <w:tcW w:w="1920" w:type="dxa"/>
            <w:noWrap/>
            <w:hideMark/>
          </w:tcPr>
          <w:p w14:paraId="28CCF2B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0AA104A8" w14:textId="77777777" w:rsidTr="000628BA">
        <w:trPr>
          <w:trHeight w:val="300"/>
        </w:trPr>
        <w:tc>
          <w:tcPr>
            <w:tcW w:w="1168" w:type="dxa"/>
            <w:noWrap/>
            <w:hideMark/>
          </w:tcPr>
          <w:p w14:paraId="5235163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3</w:t>
            </w:r>
          </w:p>
        </w:tc>
        <w:tc>
          <w:tcPr>
            <w:tcW w:w="1060" w:type="dxa"/>
            <w:noWrap/>
            <w:hideMark/>
          </w:tcPr>
          <w:p w14:paraId="59A1F27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34DF280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700E7C5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6C5D8F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124</w:t>
            </w:r>
          </w:p>
        </w:tc>
        <w:tc>
          <w:tcPr>
            <w:tcW w:w="1920" w:type="dxa"/>
            <w:noWrap/>
            <w:hideMark/>
          </w:tcPr>
          <w:p w14:paraId="1F2286F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4221421E" w14:textId="77777777" w:rsidTr="000628BA">
        <w:trPr>
          <w:trHeight w:val="300"/>
        </w:trPr>
        <w:tc>
          <w:tcPr>
            <w:tcW w:w="1168" w:type="dxa"/>
            <w:noWrap/>
            <w:hideMark/>
          </w:tcPr>
          <w:p w14:paraId="5E3C60B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w:t>
            </w:r>
          </w:p>
        </w:tc>
        <w:tc>
          <w:tcPr>
            <w:tcW w:w="1060" w:type="dxa"/>
            <w:noWrap/>
            <w:hideMark/>
          </w:tcPr>
          <w:p w14:paraId="4D575BD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2B6A4D20"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281D833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F3EBBF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122</w:t>
            </w:r>
          </w:p>
        </w:tc>
        <w:tc>
          <w:tcPr>
            <w:tcW w:w="1920" w:type="dxa"/>
            <w:noWrap/>
            <w:hideMark/>
          </w:tcPr>
          <w:p w14:paraId="74BE431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58D9B069" w14:textId="77777777" w:rsidTr="000628BA">
        <w:trPr>
          <w:trHeight w:val="300"/>
        </w:trPr>
        <w:tc>
          <w:tcPr>
            <w:tcW w:w="1168" w:type="dxa"/>
            <w:noWrap/>
            <w:hideMark/>
          </w:tcPr>
          <w:p w14:paraId="10F2548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5</w:t>
            </w:r>
          </w:p>
        </w:tc>
        <w:tc>
          <w:tcPr>
            <w:tcW w:w="1060" w:type="dxa"/>
            <w:noWrap/>
            <w:hideMark/>
          </w:tcPr>
          <w:p w14:paraId="3BA1EB3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4DC9F9A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587B062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02A816D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131</w:t>
            </w:r>
          </w:p>
        </w:tc>
        <w:tc>
          <w:tcPr>
            <w:tcW w:w="1920" w:type="dxa"/>
            <w:noWrap/>
            <w:hideMark/>
          </w:tcPr>
          <w:p w14:paraId="05819FB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15D0603E" w14:textId="77777777" w:rsidTr="000628BA">
        <w:trPr>
          <w:trHeight w:val="300"/>
        </w:trPr>
        <w:tc>
          <w:tcPr>
            <w:tcW w:w="1168" w:type="dxa"/>
            <w:noWrap/>
            <w:hideMark/>
          </w:tcPr>
          <w:p w14:paraId="3251970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6</w:t>
            </w:r>
          </w:p>
        </w:tc>
        <w:tc>
          <w:tcPr>
            <w:tcW w:w="1060" w:type="dxa"/>
            <w:noWrap/>
            <w:hideMark/>
          </w:tcPr>
          <w:p w14:paraId="7F1CECB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13B2399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3759361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47D0C6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137</w:t>
            </w:r>
          </w:p>
        </w:tc>
        <w:tc>
          <w:tcPr>
            <w:tcW w:w="1920" w:type="dxa"/>
            <w:noWrap/>
            <w:hideMark/>
          </w:tcPr>
          <w:p w14:paraId="7C52F6B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6A4E4C61" w14:textId="77777777" w:rsidTr="000628BA">
        <w:trPr>
          <w:trHeight w:val="300"/>
        </w:trPr>
        <w:tc>
          <w:tcPr>
            <w:tcW w:w="1168" w:type="dxa"/>
            <w:noWrap/>
            <w:hideMark/>
          </w:tcPr>
          <w:p w14:paraId="7608EB2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7</w:t>
            </w:r>
          </w:p>
        </w:tc>
        <w:tc>
          <w:tcPr>
            <w:tcW w:w="1060" w:type="dxa"/>
            <w:noWrap/>
            <w:hideMark/>
          </w:tcPr>
          <w:p w14:paraId="4F3360E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0119A7C9"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5046750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3A04716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133</w:t>
            </w:r>
          </w:p>
        </w:tc>
        <w:tc>
          <w:tcPr>
            <w:tcW w:w="1920" w:type="dxa"/>
            <w:noWrap/>
            <w:hideMark/>
          </w:tcPr>
          <w:p w14:paraId="57802668"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2904A793" w14:textId="77777777" w:rsidTr="000628BA">
        <w:trPr>
          <w:trHeight w:val="300"/>
        </w:trPr>
        <w:tc>
          <w:tcPr>
            <w:tcW w:w="1168" w:type="dxa"/>
            <w:noWrap/>
            <w:hideMark/>
          </w:tcPr>
          <w:p w14:paraId="58D514F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w:t>
            </w:r>
          </w:p>
        </w:tc>
        <w:tc>
          <w:tcPr>
            <w:tcW w:w="1060" w:type="dxa"/>
            <w:noWrap/>
            <w:hideMark/>
          </w:tcPr>
          <w:p w14:paraId="0191CE2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519F5FA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6A25523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34CF4D3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112</w:t>
            </w:r>
          </w:p>
        </w:tc>
        <w:tc>
          <w:tcPr>
            <w:tcW w:w="1920" w:type="dxa"/>
            <w:noWrap/>
            <w:hideMark/>
          </w:tcPr>
          <w:p w14:paraId="0FD2E76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75A8456B" w14:textId="77777777" w:rsidTr="000628BA">
        <w:trPr>
          <w:trHeight w:val="300"/>
        </w:trPr>
        <w:tc>
          <w:tcPr>
            <w:tcW w:w="1168" w:type="dxa"/>
            <w:noWrap/>
            <w:hideMark/>
          </w:tcPr>
          <w:p w14:paraId="329D729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9</w:t>
            </w:r>
          </w:p>
        </w:tc>
        <w:tc>
          <w:tcPr>
            <w:tcW w:w="1060" w:type="dxa"/>
            <w:noWrap/>
            <w:hideMark/>
          </w:tcPr>
          <w:p w14:paraId="5D42E46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6A41F8F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7FF8437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7241071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120</w:t>
            </w:r>
          </w:p>
        </w:tc>
        <w:tc>
          <w:tcPr>
            <w:tcW w:w="1920" w:type="dxa"/>
            <w:noWrap/>
            <w:hideMark/>
          </w:tcPr>
          <w:p w14:paraId="43BAF07A"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3F30BCD8" w14:textId="77777777" w:rsidTr="000628BA">
        <w:trPr>
          <w:trHeight w:val="300"/>
        </w:trPr>
        <w:tc>
          <w:tcPr>
            <w:tcW w:w="1168" w:type="dxa"/>
            <w:noWrap/>
            <w:hideMark/>
          </w:tcPr>
          <w:p w14:paraId="537C168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w:t>
            </w:r>
          </w:p>
        </w:tc>
        <w:tc>
          <w:tcPr>
            <w:tcW w:w="1060" w:type="dxa"/>
            <w:noWrap/>
            <w:hideMark/>
          </w:tcPr>
          <w:p w14:paraId="5A7A02A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15C49BE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329EDC7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137BB2D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119</w:t>
            </w:r>
          </w:p>
        </w:tc>
        <w:tc>
          <w:tcPr>
            <w:tcW w:w="1920" w:type="dxa"/>
            <w:noWrap/>
            <w:hideMark/>
          </w:tcPr>
          <w:p w14:paraId="0B89C3FF"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6E174AF2" w14:textId="77777777" w:rsidTr="000628BA">
        <w:trPr>
          <w:trHeight w:val="300"/>
        </w:trPr>
        <w:tc>
          <w:tcPr>
            <w:tcW w:w="1168" w:type="dxa"/>
            <w:noWrap/>
            <w:hideMark/>
          </w:tcPr>
          <w:p w14:paraId="4BC96E94"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11</w:t>
            </w:r>
          </w:p>
        </w:tc>
        <w:tc>
          <w:tcPr>
            <w:tcW w:w="1060" w:type="dxa"/>
            <w:noWrap/>
            <w:hideMark/>
          </w:tcPr>
          <w:p w14:paraId="09A401E1"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4bp del</w:t>
            </w:r>
          </w:p>
        </w:tc>
        <w:tc>
          <w:tcPr>
            <w:tcW w:w="1001" w:type="dxa"/>
            <w:noWrap/>
            <w:hideMark/>
          </w:tcPr>
          <w:p w14:paraId="73E8CD9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4524AE57"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2B41235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93</w:t>
            </w:r>
          </w:p>
        </w:tc>
        <w:tc>
          <w:tcPr>
            <w:tcW w:w="1920" w:type="dxa"/>
            <w:noWrap/>
            <w:hideMark/>
          </w:tcPr>
          <w:p w14:paraId="7CF56B0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2019-10-23</w:t>
            </w:r>
          </w:p>
        </w:tc>
      </w:tr>
      <w:tr w:rsidR="000628BA" w:rsidRPr="000628BA" w14:paraId="4439E328" w14:textId="77777777" w:rsidTr="000628BA">
        <w:trPr>
          <w:trHeight w:val="300"/>
        </w:trPr>
        <w:tc>
          <w:tcPr>
            <w:tcW w:w="1168" w:type="dxa"/>
            <w:noWrap/>
            <w:hideMark/>
          </w:tcPr>
          <w:p w14:paraId="0EA325A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23E8DF6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37D004F5"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WT</w:t>
            </w:r>
          </w:p>
        </w:tc>
        <w:tc>
          <w:tcPr>
            <w:tcW w:w="1880" w:type="dxa"/>
            <w:noWrap/>
            <w:hideMark/>
          </w:tcPr>
          <w:p w14:paraId="425AF2DC"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3623C32E"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100</w:t>
            </w:r>
          </w:p>
        </w:tc>
        <w:tc>
          <w:tcPr>
            <w:tcW w:w="1920" w:type="dxa"/>
            <w:noWrap/>
            <w:hideMark/>
          </w:tcPr>
          <w:p w14:paraId="15038CB6"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2019-11-05</w:t>
            </w:r>
          </w:p>
        </w:tc>
      </w:tr>
      <w:tr w:rsidR="000628BA" w:rsidRPr="000628BA" w14:paraId="0EEF8CB3" w14:textId="77777777" w:rsidTr="000628BA">
        <w:trPr>
          <w:trHeight w:val="300"/>
        </w:trPr>
        <w:tc>
          <w:tcPr>
            <w:tcW w:w="1168" w:type="dxa"/>
            <w:noWrap/>
            <w:hideMark/>
          </w:tcPr>
          <w:p w14:paraId="7BCC427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w:t>
            </w:r>
          </w:p>
        </w:tc>
        <w:tc>
          <w:tcPr>
            <w:tcW w:w="1060" w:type="dxa"/>
            <w:noWrap/>
            <w:hideMark/>
          </w:tcPr>
          <w:p w14:paraId="661F576D"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8bp insert</w:t>
            </w:r>
          </w:p>
        </w:tc>
        <w:tc>
          <w:tcPr>
            <w:tcW w:w="1001" w:type="dxa"/>
            <w:noWrap/>
            <w:hideMark/>
          </w:tcPr>
          <w:p w14:paraId="5B69DC6B"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Mut</w:t>
            </w:r>
          </w:p>
        </w:tc>
        <w:tc>
          <w:tcPr>
            <w:tcW w:w="1880" w:type="dxa"/>
            <w:noWrap/>
            <w:hideMark/>
          </w:tcPr>
          <w:p w14:paraId="0739DD5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melanophores</w:t>
            </w:r>
          </w:p>
        </w:tc>
        <w:tc>
          <w:tcPr>
            <w:tcW w:w="1860" w:type="dxa"/>
            <w:noWrap/>
            <w:hideMark/>
          </w:tcPr>
          <w:p w14:paraId="51EC7492"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120</w:t>
            </w:r>
          </w:p>
        </w:tc>
        <w:tc>
          <w:tcPr>
            <w:tcW w:w="1920" w:type="dxa"/>
            <w:noWrap/>
            <w:hideMark/>
          </w:tcPr>
          <w:p w14:paraId="7740E073" w14:textId="77777777" w:rsidR="000628BA" w:rsidRPr="000628BA" w:rsidRDefault="000628BA" w:rsidP="000628BA">
            <w:pPr>
              <w:pStyle w:val="NoSpacing"/>
              <w:rPr>
                <w:rFonts w:ascii="Times New Roman" w:hAnsi="Times New Roman" w:cs="Times New Roman"/>
                <w:sz w:val="24"/>
                <w:szCs w:val="24"/>
              </w:rPr>
            </w:pPr>
            <w:r w:rsidRPr="000628BA">
              <w:rPr>
                <w:rFonts w:ascii="Times New Roman" w:hAnsi="Times New Roman" w:cs="Times New Roman"/>
                <w:sz w:val="24"/>
                <w:szCs w:val="24"/>
              </w:rPr>
              <w:t>2019-11-05</w:t>
            </w:r>
          </w:p>
        </w:tc>
      </w:tr>
    </w:tbl>
    <w:p w14:paraId="64E53D42" w14:textId="6CBCBA05" w:rsidR="002505C9" w:rsidRDefault="002505C9" w:rsidP="004F6912">
      <w:pPr>
        <w:pStyle w:val="NoSpacing"/>
        <w:rPr>
          <w:rFonts w:ascii="Times New Roman" w:hAnsi="Times New Roman" w:cs="Times New Roman"/>
          <w:sz w:val="24"/>
          <w:szCs w:val="24"/>
        </w:rPr>
      </w:pPr>
    </w:p>
    <w:p w14:paraId="5022FC51" w14:textId="68B4FAB4" w:rsidR="002505C9" w:rsidRDefault="00C23754" w:rsidP="004F6912">
      <w:pPr>
        <w:pStyle w:val="NoSpacing"/>
        <w:rPr>
          <w:rFonts w:ascii="Times New Roman" w:hAnsi="Times New Roman" w:cs="Times New Roman"/>
          <w:sz w:val="24"/>
          <w:szCs w:val="24"/>
        </w:rPr>
      </w:pPr>
      <w:r>
        <w:rPr>
          <w:rFonts w:ascii="Times New Roman" w:hAnsi="Times New Roman" w:cs="Times New Roman"/>
          <w:sz w:val="24"/>
          <w:szCs w:val="24"/>
        </w:rPr>
        <w:t>Table 1. A data table containing all of the dorsal melanophore cell counts for both mutant and wild type fish across both genetic lines.  The NA values were filtered out of this data table using RStudio.  The raw data table will be available in the git repository where this document will be stored.</w:t>
      </w:r>
    </w:p>
    <w:p w14:paraId="6AB01938" w14:textId="68B50DCC" w:rsidR="002505C9" w:rsidRDefault="002505C9" w:rsidP="004F6912">
      <w:pPr>
        <w:pStyle w:val="NoSpacing"/>
        <w:rPr>
          <w:rFonts w:ascii="Times New Roman" w:hAnsi="Times New Roman" w:cs="Times New Roman"/>
          <w:sz w:val="24"/>
          <w:szCs w:val="24"/>
        </w:rPr>
      </w:pPr>
    </w:p>
    <w:p w14:paraId="04DF2E78" w14:textId="3928A9C1" w:rsidR="00C23754" w:rsidRDefault="00C23754" w:rsidP="004F6912">
      <w:pPr>
        <w:pStyle w:val="NoSpacing"/>
        <w:rPr>
          <w:rFonts w:ascii="Times New Roman" w:hAnsi="Times New Roman" w:cs="Times New Roman"/>
          <w:sz w:val="24"/>
          <w:szCs w:val="24"/>
        </w:rPr>
      </w:pPr>
    </w:p>
    <w:p w14:paraId="680517B2" w14:textId="6F552E41" w:rsidR="00C23754" w:rsidRDefault="00C23754" w:rsidP="004F6912">
      <w:pPr>
        <w:pStyle w:val="NoSpacing"/>
        <w:rPr>
          <w:rFonts w:ascii="Times New Roman" w:hAnsi="Times New Roman" w:cs="Times New Roman"/>
          <w:sz w:val="24"/>
          <w:szCs w:val="24"/>
        </w:rPr>
      </w:pPr>
    </w:p>
    <w:p w14:paraId="31DC5625" w14:textId="1F74206E" w:rsidR="00C23754" w:rsidRDefault="00C23754" w:rsidP="004F6912">
      <w:pPr>
        <w:pStyle w:val="NoSpacing"/>
        <w:rPr>
          <w:rFonts w:ascii="Times New Roman" w:hAnsi="Times New Roman" w:cs="Times New Roman"/>
          <w:sz w:val="24"/>
          <w:szCs w:val="24"/>
        </w:rPr>
      </w:pPr>
    </w:p>
    <w:p w14:paraId="450CDD26" w14:textId="465A1DE5" w:rsidR="00C23754" w:rsidRDefault="00C23754" w:rsidP="004F6912">
      <w:pPr>
        <w:pStyle w:val="NoSpacing"/>
        <w:rPr>
          <w:rFonts w:ascii="Times New Roman" w:hAnsi="Times New Roman" w:cs="Times New Roman"/>
          <w:sz w:val="24"/>
          <w:szCs w:val="24"/>
        </w:rPr>
      </w:pPr>
    </w:p>
    <w:p w14:paraId="042B70A5" w14:textId="72B89D15" w:rsidR="00C23754" w:rsidRDefault="00C23754" w:rsidP="004F6912">
      <w:pPr>
        <w:pStyle w:val="NoSpacing"/>
        <w:rPr>
          <w:rFonts w:ascii="Times New Roman" w:hAnsi="Times New Roman" w:cs="Times New Roman"/>
          <w:sz w:val="24"/>
          <w:szCs w:val="24"/>
        </w:rPr>
      </w:pPr>
    </w:p>
    <w:p w14:paraId="2F6F2AF0" w14:textId="77777777" w:rsidR="00C23754" w:rsidRDefault="00C23754" w:rsidP="004F6912">
      <w:pPr>
        <w:pStyle w:val="NoSpacing"/>
        <w:rPr>
          <w:rFonts w:ascii="Times New Roman" w:hAnsi="Times New Roman" w:cs="Times New Roman"/>
          <w:sz w:val="24"/>
          <w:szCs w:val="24"/>
        </w:rPr>
      </w:pPr>
    </w:p>
    <w:p w14:paraId="0C0A2190" w14:textId="3D208B14" w:rsidR="00C23754" w:rsidRDefault="00C23754" w:rsidP="004F6912">
      <w:pPr>
        <w:pStyle w:val="NoSpacing"/>
        <w:rPr>
          <w:rFonts w:ascii="Times New Roman" w:hAnsi="Times New Roman" w:cs="Times New Roman"/>
          <w:sz w:val="24"/>
          <w:szCs w:val="24"/>
        </w:rPr>
      </w:pPr>
    </w:p>
    <w:p w14:paraId="24844FA4" w14:textId="02F00419" w:rsidR="00C23754" w:rsidRDefault="00C23754" w:rsidP="004F6912">
      <w:pPr>
        <w:pStyle w:val="NoSpacing"/>
        <w:rPr>
          <w:rFonts w:ascii="Times New Roman" w:hAnsi="Times New Roman" w:cs="Times New Roman"/>
          <w:sz w:val="24"/>
          <w:szCs w:val="24"/>
        </w:rPr>
      </w:pPr>
    </w:p>
    <w:p w14:paraId="4CD9EB6D" w14:textId="5F29A537" w:rsidR="00C23754" w:rsidRDefault="00C23754" w:rsidP="004F6912">
      <w:pPr>
        <w:pStyle w:val="NoSpacing"/>
        <w:rPr>
          <w:rFonts w:ascii="Times New Roman" w:hAnsi="Times New Roman" w:cs="Times New Roman"/>
          <w:sz w:val="24"/>
          <w:szCs w:val="24"/>
        </w:rPr>
      </w:pPr>
    </w:p>
    <w:p w14:paraId="5BB4200C" w14:textId="283E49DF" w:rsidR="00C23754" w:rsidRDefault="00C23754" w:rsidP="004F6912">
      <w:pPr>
        <w:pStyle w:val="NoSpacing"/>
        <w:rPr>
          <w:rFonts w:ascii="Times New Roman" w:hAnsi="Times New Roman" w:cs="Times New Roman"/>
          <w:sz w:val="24"/>
          <w:szCs w:val="24"/>
        </w:rPr>
      </w:pPr>
    </w:p>
    <w:p w14:paraId="78A4BDDC" w14:textId="77777777" w:rsidR="00C23754" w:rsidRDefault="00C23754" w:rsidP="004F691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49"/>
        <w:gridCol w:w="984"/>
        <w:gridCol w:w="984"/>
        <w:gridCol w:w="1589"/>
        <w:gridCol w:w="1599"/>
        <w:gridCol w:w="1661"/>
        <w:gridCol w:w="1384"/>
      </w:tblGrid>
      <w:tr w:rsidR="00C23754" w:rsidRPr="00C23754" w14:paraId="01402830" w14:textId="77777777" w:rsidTr="00C23754">
        <w:trPr>
          <w:trHeight w:val="300"/>
        </w:trPr>
        <w:tc>
          <w:tcPr>
            <w:tcW w:w="1300" w:type="dxa"/>
            <w:noWrap/>
            <w:hideMark/>
          </w:tcPr>
          <w:p w14:paraId="2C45F788"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fish_number</w:t>
            </w:r>
            <w:proofErr w:type="spellEnd"/>
          </w:p>
        </w:tc>
        <w:tc>
          <w:tcPr>
            <w:tcW w:w="1060" w:type="dxa"/>
            <w:noWrap/>
            <w:hideMark/>
          </w:tcPr>
          <w:p w14:paraId="1335E8B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alx4a_line</w:t>
            </w:r>
          </w:p>
        </w:tc>
        <w:tc>
          <w:tcPr>
            <w:tcW w:w="1120" w:type="dxa"/>
            <w:noWrap/>
            <w:hideMark/>
          </w:tcPr>
          <w:p w14:paraId="162C57F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phenotype</w:t>
            </w:r>
          </w:p>
        </w:tc>
        <w:tc>
          <w:tcPr>
            <w:tcW w:w="1880" w:type="dxa"/>
            <w:noWrap/>
            <w:hideMark/>
          </w:tcPr>
          <w:p w14:paraId="3E378921"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pigment_cell_type</w:t>
            </w:r>
            <w:proofErr w:type="spellEnd"/>
          </w:p>
        </w:tc>
        <w:tc>
          <w:tcPr>
            <w:tcW w:w="1860" w:type="dxa"/>
            <w:noWrap/>
            <w:hideMark/>
          </w:tcPr>
          <w:p w14:paraId="73948E21"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dorsal_cell_counts</w:t>
            </w:r>
            <w:proofErr w:type="spellEnd"/>
          </w:p>
        </w:tc>
        <w:tc>
          <w:tcPr>
            <w:tcW w:w="1960" w:type="dxa"/>
            <w:noWrap/>
            <w:hideMark/>
          </w:tcPr>
          <w:p w14:paraId="251D6B58"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ventral_cell_counts</w:t>
            </w:r>
            <w:proofErr w:type="spellEnd"/>
          </w:p>
        </w:tc>
        <w:tc>
          <w:tcPr>
            <w:tcW w:w="1640" w:type="dxa"/>
            <w:noWrap/>
            <w:hideMark/>
          </w:tcPr>
          <w:p w14:paraId="74ABE369"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date_iridophore</w:t>
            </w:r>
            <w:proofErr w:type="spellEnd"/>
          </w:p>
        </w:tc>
      </w:tr>
      <w:tr w:rsidR="00C23754" w:rsidRPr="00C23754" w14:paraId="16B4079C" w14:textId="77777777" w:rsidTr="00C23754">
        <w:trPr>
          <w:trHeight w:val="300"/>
        </w:trPr>
        <w:tc>
          <w:tcPr>
            <w:tcW w:w="1300" w:type="dxa"/>
            <w:noWrap/>
            <w:hideMark/>
          </w:tcPr>
          <w:p w14:paraId="1552626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1496B0C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7408F56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6BB8BE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3F4165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34</w:t>
            </w:r>
          </w:p>
        </w:tc>
        <w:tc>
          <w:tcPr>
            <w:tcW w:w="1960" w:type="dxa"/>
            <w:noWrap/>
            <w:hideMark/>
          </w:tcPr>
          <w:p w14:paraId="360991C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640" w:type="dxa"/>
            <w:noWrap/>
            <w:hideMark/>
          </w:tcPr>
          <w:p w14:paraId="282B0D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B296310" w14:textId="77777777" w:rsidTr="00C23754">
        <w:trPr>
          <w:trHeight w:val="300"/>
        </w:trPr>
        <w:tc>
          <w:tcPr>
            <w:tcW w:w="1300" w:type="dxa"/>
            <w:noWrap/>
            <w:hideMark/>
          </w:tcPr>
          <w:p w14:paraId="1394AB4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497BF18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32ED920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F06C83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23AD08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26</w:t>
            </w:r>
          </w:p>
        </w:tc>
        <w:tc>
          <w:tcPr>
            <w:tcW w:w="1960" w:type="dxa"/>
            <w:noWrap/>
            <w:hideMark/>
          </w:tcPr>
          <w:p w14:paraId="455D8A0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30850BF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507AB626" w14:textId="77777777" w:rsidTr="00C23754">
        <w:trPr>
          <w:trHeight w:val="300"/>
        </w:trPr>
        <w:tc>
          <w:tcPr>
            <w:tcW w:w="1300" w:type="dxa"/>
            <w:noWrap/>
            <w:hideMark/>
          </w:tcPr>
          <w:p w14:paraId="7DCA569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5667FF5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EBAD65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0BE850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8013B5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22</w:t>
            </w:r>
          </w:p>
        </w:tc>
        <w:tc>
          <w:tcPr>
            <w:tcW w:w="1960" w:type="dxa"/>
            <w:noWrap/>
            <w:hideMark/>
          </w:tcPr>
          <w:p w14:paraId="624DAF5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640" w:type="dxa"/>
            <w:noWrap/>
            <w:hideMark/>
          </w:tcPr>
          <w:p w14:paraId="594BEAC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530B6E11" w14:textId="77777777" w:rsidTr="00C23754">
        <w:trPr>
          <w:trHeight w:val="300"/>
        </w:trPr>
        <w:tc>
          <w:tcPr>
            <w:tcW w:w="1300" w:type="dxa"/>
            <w:noWrap/>
            <w:hideMark/>
          </w:tcPr>
          <w:p w14:paraId="0EAAB23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4582A1D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3F88B7F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7B062AE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6AA197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26</w:t>
            </w:r>
          </w:p>
        </w:tc>
        <w:tc>
          <w:tcPr>
            <w:tcW w:w="1960" w:type="dxa"/>
            <w:noWrap/>
            <w:hideMark/>
          </w:tcPr>
          <w:p w14:paraId="369FFA2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640" w:type="dxa"/>
            <w:noWrap/>
            <w:hideMark/>
          </w:tcPr>
          <w:p w14:paraId="324D1AD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1CFECEF" w14:textId="77777777" w:rsidTr="00C23754">
        <w:trPr>
          <w:trHeight w:val="300"/>
        </w:trPr>
        <w:tc>
          <w:tcPr>
            <w:tcW w:w="1300" w:type="dxa"/>
            <w:noWrap/>
            <w:hideMark/>
          </w:tcPr>
          <w:p w14:paraId="788A525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6D8607C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9E6643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69E9D7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E0BCD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35</w:t>
            </w:r>
          </w:p>
        </w:tc>
        <w:tc>
          <w:tcPr>
            <w:tcW w:w="1960" w:type="dxa"/>
            <w:noWrap/>
            <w:hideMark/>
          </w:tcPr>
          <w:p w14:paraId="15C917E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w:t>
            </w:r>
          </w:p>
        </w:tc>
        <w:tc>
          <w:tcPr>
            <w:tcW w:w="1640" w:type="dxa"/>
            <w:noWrap/>
            <w:hideMark/>
          </w:tcPr>
          <w:p w14:paraId="5EA5984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2A736916" w14:textId="77777777" w:rsidTr="00C23754">
        <w:trPr>
          <w:trHeight w:val="300"/>
        </w:trPr>
        <w:tc>
          <w:tcPr>
            <w:tcW w:w="1300" w:type="dxa"/>
            <w:noWrap/>
            <w:hideMark/>
          </w:tcPr>
          <w:p w14:paraId="70C13A1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3FDE066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3A78D7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DEB842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F395ED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27</w:t>
            </w:r>
          </w:p>
        </w:tc>
        <w:tc>
          <w:tcPr>
            <w:tcW w:w="1960" w:type="dxa"/>
            <w:noWrap/>
            <w:hideMark/>
          </w:tcPr>
          <w:p w14:paraId="76F7A74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w:t>
            </w:r>
          </w:p>
        </w:tc>
        <w:tc>
          <w:tcPr>
            <w:tcW w:w="1640" w:type="dxa"/>
            <w:noWrap/>
            <w:hideMark/>
          </w:tcPr>
          <w:p w14:paraId="15D86A5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502B62E" w14:textId="77777777" w:rsidTr="00C23754">
        <w:trPr>
          <w:trHeight w:val="300"/>
        </w:trPr>
        <w:tc>
          <w:tcPr>
            <w:tcW w:w="1300" w:type="dxa"/>
            <w:noWrap/>
            <w:hideMark/>
          </w:tcPr>
          <w:p w14:paraId="28934BA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35CA3D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2AAB1BE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15A8BF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9B95AA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34</w:t>
            </w:r>
          </w:p>
        </w:tc>
        <w:tc>
          <w:tcPr>
            <w:tcW w:w="1960" w:type="dxa"/>
            <w:noWrap/>
            <w:hideMark/>
          </w:tcPr>
          <w:p w14:paraId="26D7882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640" w:type="dxa"/>
            <w:noWrap/>
            <w:hideMark/>
          </w:tcPr>
          <w:p w14:paraId="358FB43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7B94D5A" w14:textId="77777777" w:rsidTr="00C23754">
        <w:trPr>
          <w:trHeight w:val="300"/>
        </w:trPr>
        <w:tc>
          <w:tcPr>
            <w:tcW w:w="1300" w:type="dxa"/>
            <w:noWrap/>
            <w:hideMark/>
          </w:tcPr>
          <w:p w14:paraId="3413EA6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7B14A6F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256565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53BA80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CA97BD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29</w:t>
            </w:r>
          </w:p>
        </w:tc>
        <w:tc>
          <w:tcPr>
            <w:tcW w:w="1960" w:type="dxa"/>
            <w:noWrap/>
            <w:hideMark/>
          </w:tcPr>
          <w:p w14:paraId="0CFFDD0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w:t>
            </w:r>
          </w:p>
        </w:tc>
        <w:tc>
          <w:tcPr>
            <w:tcW w:w="1640" w:type="dxa"/>
            <w:noWrap/>
            <w:hideMark/>
          </w:tcPr>
          <w:p w14:paraId="4ECE9F1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4A820BB4" w14:textId="77777777" w:rsidTr="00C23754">
        <w:trPr>
          <w:trHeight w:val="300"/>
        </w:trPr>
        <w:tc>
          <w:tcPr>
            <w:tcW w:w="1300" w:type="dxa"/>
            <w:noWrap/>
            <w:hideMark/>
          </w:tcPr>
          <w:p w14:paraId="4AD971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12E051F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2B61B0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F376C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C5A9F5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30</w:t>
            </w:r>
          </w:p>
        </w:tc>
        <w:tc>
          <w:tcPr>
            <w:tcW w:w="1960" w:type="dxa"/>
            <w:noWrap/>
            <w:hideMark/>
          </w:tcPr>
          <w:p w14:paraId="6B9F548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5A7B629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280C838A" w14:textId="77777777" w:rsidTr="00C23754">
        <w:trPr>
          <w:trHeight w:val="300"/>
        </w:trPr>
        <w:tc>
          <w:tcPr>
            <w:tcW w:w="1300" w:type="dxa"/>
            <w:noWrap/>
            <w:hideMark/>
          </w:tcPr>
          <w:p w14:paraId="7A07D1D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190A93C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5D31AD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EB8BD9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04EE2E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28</w:t>
            </w:r>
          </w:p>
        </w:tc>
        <w:tc>
          <w:tcPr>
            <w:tcW w:w="1960" w:type="dxa"/>
            <w:noWrap/>
            <w:hideMark/>
          </w:tcPr>
          <w:p w14:paraId="0D63EB4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640" w:type="dxa"/>
            <w:noWrap/>
            <w:hideMark/>
          </w:tcPr>
          <w:p w14:paraId="4D46969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0697FA08" w14:textId="77777777" w:rsidTr="00C23754">
        <w:trPr>
          <w:trHeight w:val="300"/>
        </w:trPr>
        <w:tc>
          <w:tcPr>
            <w:tcW w:w="1300" w:type="dxa"/>
            <w:noWrap/>
            <w:hideMark/>
          </w:tcPr>
          <w:p w14:paraId="031F06B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5850B20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2ACAAEC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CA0F3C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5B4ABB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32</w:t>
            </w:r>
          </w:p>
        </w:tc>
        <w:tc>
          <w:tcPr>
            <w:tcW w:w="1960" w:type="dxa"/>
            <w:noWrap/>
            <w:hideMark/>
          </w:tcPr>
          <w:p w14:paraId="7F2CCC4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640" w:type="dxa"/>
            <w:noWrap/>
            <w:hideMark/>
          </w:tcPr>
          <w:p w14:paraId="74A55A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215D12D5" w14:textId="77777777" w:rsidTr="00C23754">
        <w:trPr>
          <w:trHeight w:val="300"/>
        </w:trPr>
        <w:tc>
          <w:tcPr>
            <w:tcW w:w="1300" w:type="dxa"/>
            <w:noWrap/>
            <w:hideMark/>
          </w:tcPr>
          <w:p w14:paraId="0F5FBCE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060" w:type="dxa"/>
            <w:noWrap/>
            <w:hideMark/>
          </w:tcPr>
          <w:p w14:paraId="66DDD18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6BB7D4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1C131A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B9BBED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29</w:t>
            </w:r>
          </w:p>
        </w:tc>
        <w:tc>
          <w:tcPr>
            <w:tcW w:w="1960" w:type="dxa"/>
            <w:noWrap/>
            <w:hideMark/>
          </w:tcPr>
          <w:p w14:paraId="10F54E1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640" w:type="dxa"/>
            <w:noWrap/>
            <w:hideMark/>
          </w:tcPr>
          <w:p w14:paraId="2DC2B31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93A09E7" w14:textId="77777777" w:rsidTr="00C23754">
        <w:trPr>
          <w:trHeight w:val="300"/>
        </w:trPr>
        <w:tc>
          <w:tcPr>
            <w:tcW w:w="1300" w:type="dxa"/>
            <w:noWrap/>
            <w:hideMark/>
          </w:tcPr>
          <w:p w14:paraId="0AA845E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748F790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3F23CD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B8BAEA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8B7118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19</w:t>
            </w:r>
          </w:p>
        </w:tc>
        <w:tc>
          <w:tcPr>
            <w:tcW w:w="1960" w:type="dxa"/>
            <w:noWrap/>
            <w:hideMark/>
          </w:tcPr>
          <w:p w14:paraId="42286D5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640" w:type="dxa"/>
            <w:noWrap/>
            <w:hideMark/>
          </w:tcPr>
          <w:p w14:paraId="23F781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A9BC112" w14:textId="77777777" w:rsidTr="00C23754">
        <w:trPr>
          <w:trHeight w:val="300"/>
        </w:trPr>
        <w:tc>
          <w:tcPr>
            <w:tcW w:w="1300" w:type="dxa"/>
            <w:noWrap/>
            <w:hideMark/>
          </w:tcPr>
          <w:p w14:paraId="729ACA9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375BF83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5E4E810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4B950C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45C843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24</w:t>
            </w:r>
          </w:p>
        </w:tc>
        <w:tc>
          <w:tcPr>
            <w:tcW w:w="1960" w:type="dxa"/>
            <w:noWrap/>
            <w:hideMark/>
          </w:tcPr>
          <w:p w14:paraId="7C49D6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640" w:type="dxa"/>
            <w:noWrap/>
            <w:hideMark/>
          </w:tcPr>
          <w:p w14:paraId="37B6CB2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6E3A9E5" w14:textId="77777777" w:rsidTr="00C23754">
        <w:trPr>
          <w:trHeight w:val="300"/>
        </w:trPr>
        <w:tc>
          <w:tcPr>
            <w:tcW w:w="1300" w:type="dxa"/>
            <w:noWrap/>
            <w:hideMark/>
          </w:tcPr>
          <w:p w14:paraId="444ADB0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06C28A5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041244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E19DCB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135040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w:t>
            </w:r>
          </w:p>
        </w:tc>
        <w:tc>
          <w:tcPr>
            <w:tcW w:w="1960" w:type="dxa"/>
            <w:noWrap/>
            <w:hideMark/>
          </w:tcPr>
          <w:p w14:paraId="39E7D5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640" w:type="dxa"/>
            <w:noWrap/>
            <w:hideMark/>
          </w:tcPr>
          <w:p w14:paraId="0DF1F8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C7DE18A" w14:textId="77777777" w:rsidTr="00C23754">
        <w:trPr>
          <w:trHeight w:val="300"/>
        </w:trPr>
        <w:tc>
          <w:tcPr>
            <w:tcW w:w="1300" w:type="dxa"/>
            <w:noWrap/>
            <w:hideMark/>
          </w:tcPr>
          <w:p w14:paraId="36F9779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1B6E3EB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6F69B2C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4FD29A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F33DB1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31</w:t>
            </w:r>
          </w:p>
        </w:tc>
        <w:tc>
          <w:tcPr>
            <w:tcW w:w="1960" w:type="dxa"/>
            <w:noWrap/>
            <w:hideMark/>
          </w:tcPr>
          <w:p w14:paraId="4368B8A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2380BA7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56EE6083" w14:textId="77777777" w:rsidTr="00C23754">
        <w:trPr>
          <w:trHeight w:val="300"/>
        </w:trPr>
        <w:tc>
          <w:tcPr>
            <w:tcW w:w="1300" w:type="dxa"/>
            <w:noWrap/>
            <w:hideMark/>
          </w:tcPr>
          <w:p w14:paraId="2442261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18BC8B6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143D1E6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7C508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CF430F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28</w:t>
            </w:r>
          </w:p>
        </w:tc>
        <w:tc>
          <w:tcPr>
            <w:tcW w:w="1960" w:type="dxa"/>
            <w:noWrap/>
            <w:hideMark/>
          </w:tcPr>
          <w:p w14:paraId="2F06FE1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640" w:type="dxa"/>
            <w:noWrap/>
            <w:hideMark/>
          </w:tcPr>
          <w:p w14:paraId="3A4DD4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0A23CE35" w14:textId="77777777" w:rsidTr="00C23754">
        <w:trPr>
          <w:trHeight w:val="300"/>
        </w:trPr>
        <w:tc>
          <w:tcPr>
            <w:tcW w:w="1300" w:type="dxa"/>
            <w:noWrap/>
            <w:hideMark/>
          </w:tcPr>
          <w:p w14:paraId="11F9685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2823C66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F7EB16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A69D7A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981E8F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29</w:t>
            </w:r>
          </w:p>
        </w:tc>
        <w:tc>
          <w:tcPr>
            <w:tcW w:w="1960" w:type="dxa"/>
            <w:noWrap/>
            <w:hideMark/>
          </w:tcPr>
          <w:p w14:paraId="57D355B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618D708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18FD8AA" w14:textId="77777777" w:rsidTr="00C23754">
        <w:trPr>
          <w:trHeight w:val="300"/>
        </w:trPr>
        <w:tc>
          <w:tcPr>
            <w:tcW w:w="1300" w:type="dxa"/>
            <w:noWrap/>
            <w:hideMark/>
          </w:tcPr>
          <w:p w14:paraId="1AAA79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1910AB2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2F83020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FF0F6D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A39A5F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23</w:t>
            </w:r>
          </w:p>
        </w:tc>
        <w:tc>
          <w:tcPr>
            <w:tcW w:w="1960" w:type="dxa"/>
            <w:noWrap/>
            <w:hideMark/>
          </w:tcPr>
          <w:p w14:paraId="409FC54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4C5EF2A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49333820" w14:textId="77777777" w:rsidTr="00C23754">
        <w:trPr>
          <w:trHeight w:val="300"/>
        </w:trPr>
        <w:tc>
          <w:tcPr>
            <w:tcW w:w="1300" w:type="dxa"/>
            <w:noWrap/>
            <w:hideMark/>
          </w:tcPr>
          <w:p w14:paraId="3677F67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3336B45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54B1D65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5785B7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5599CE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9E4238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5032D57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3C70A67" w14:textId="77777777" w:rsidTr="00C23754">
        <w:trPr>
          <w:trHeight w:val="300"/>
        </w:trPr>
        <w:tc>
          <w:tcPr>
            <w:tcW w:w="1300" w:type="dxa"/>
            <w:noWrap/>
            <w:hideMark/>
          </w:tcPr>
          <w:p w14:paraId="4CFD08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224C5C1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676B39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72D415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D5AD54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30B5FCD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640" w:type="dxa"/>
            <w:noWrap/>
            <w:hideMark/>
          </w:tcPr>
          <w:p w14:paraId="50B250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68D649C" w14:textId="77777777" w:rsidTr="00C23754">
        <w:trPr>
          <w:trHeight w:val="300"/>
        </w:trPr>
        <w:tc>
          <w:tcPr>
            <w:tcW w:w="1300" w:type="dxa"/>
            <w:noWrap/>
            <w:hideMark/>
          </w:tcPr>
          <w:p w14:paraId="65E6EB5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66DEF48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257679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E2DB41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A62C4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3A2A7C0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0AE461E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141AA17" w14:textId="77777777" w:rsidTr="00C23754">
        <w:trPr>
          <w:trHeight w:val="300"/>
        </w:trPr>
        <w:tc>
          <w:tcPr>
            <w:tcW w:w="1300" w:type="dxa"/>
            <w:noWrap/>
            <w:hideMark/>
          </w:tcPr>
          <w:p w14:paraId="2959B89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720C80A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4B07F2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620AD80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50D7A3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0116D11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635F7CB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6BA7BAA" w14:textId="77777777" w:rsidTr="00C23754">
        <w:trPr>
          <w:trHeight w:val="300"/>
        </w:trPr>
        <w:tc>
          <w:tcPr>
            <w:tcW w:w="1300" w:type="dxa"/>
            <w:noWrap/>
            <w:hideMark/>
          </w:tcPr>
          <w:p w14:paraId="2F271F9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0AF347D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321792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D66419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6F031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2799739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4F42EF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5E469D1" w14:textId="77777777" w:rsidTr="00C23754">
        <w:trPr>
          <w:trHeight w:val="300"/>
        </w:trPr>
        <w:tc>
          <w:tcPr>
            <w:tcW w:w="1300" w:type="dxa"/>
            <w:noWrap/>
            <w:hideMark/>
          </w:tcPr>
          <w:p w14:paraId="1B2722F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477541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85A3C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8DA282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4446C0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6FF0A03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7D3FDBE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0A631217" w14:textId="77777777" w:rsidTr="00C23754">
        <w:trPr>
          <w:trHeight w:val="300"/>
        </w:trPr>
        <w:tc>
          <w:tcPr>
            <w:tcW w:w="1300" w:type="dxa"/>
            <w:noWrap/>
            <w:hideMark/>
          </w:tcPr>
          <w:p w14:paraId="76BC274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2B3AC88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92B835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655A5F1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6FF084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10EDE04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640" w:type="dxa"/>
            <w:noWrap/>
            <w:hideMark/>
          </w:tcPr>
          <w:p w14:paraId="10C255D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702E755" w14:textId="77777777" w:rsidTr="00C23754">
        <w:trPr>
          <w:trHeight w:val="300"/>
        </w:trPr>
        <w:tc>
          <w:tcPr>
            <w:tcW w:w="1300" w:type="dxa"/>
            <w:noWrap/>
            <w:hideMark/>
          </w:tcPr>
          <w:p w14:paraId="15B9A3B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0DC9A50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BCBD9D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267051E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E0344D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1E73D25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5C59AB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21EA248" w14:textId="77777777" w:rsidTr="00C23754">
        <w:trPr>
          <w:trHeight w:val="300"/>
        </w:trPr>
        <w:tc>
          <w:tcPr>
            <w:tcW w:w="1300" w:type="dxa"/>
            <w:noWrap/>
            <w:hideMark/>
          </w:tcPr>
          <w:p w14:paraId="4571A62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33FF42B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62B0251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1A8B30A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8D56B7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5E88083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640" w:type="dxa"/>
            <w:noWrap/>
            <w:hideMark/>
          </w:tcPr>
          <w:p w14:paraId="23B1413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DF8911E" w14:textId="77777777" w:rsidTr="00C23754">
        <w:trPr>
          <w:trHeight w:val="300"/>
        </w:trPr>
        <w:tc>
          <w:tcPr>
            <w:tcW w:w="1300" w:type="dxa"/>
            <w:noWrap/>
            <w:hideMark/>
          </w:tcPr>
          <w:p w14:paraId="4C4487C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7C1B005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32E9EC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532CF42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E9EFA3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33F21AD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69FBDA7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029C76C5" w14:textId="77777777" w:rsidTr="00C23754">
        <w:trPr>
          <w:trHeight w:val="300"/>
        </w:trPr>
        <w:tc>
          <w:tcPr>
            <w:tcW w:w="1300" w:type="dxa"/>
            <w:noWrap/>
            <w:hideMark/>
          </w:tcPr>
          <w:p w14:paraId="43E42B3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235A34B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56A6487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4370F9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F5CFDB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7D7D95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55DFB7D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EC620BE" w14:textId="77777777" w:rsidTr="00C23754">
        <w:trPr>
          <w:trHeight w:val="300"/>
        </w:trPr>
        <w:tc>
          <w:tcPr>
            <w:tcW w:w="1300" w:type="dxa"/>
            <w:noWrap/>
            <w:hideMark/>
          </w:tcPr>
          <w:p w14:paraId="478517D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57F1713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6492674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5F92315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67BC92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55E16C6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408C04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39EC5CAC" w14:textId="77777777" w:rsidTr="00C23754">
        <w:trPr>
          <w:trHeight w:val="300"/>
        </w:trPr>
        <w:tc>
          <w:tcPr>
            <w:tcW w:w="1300" w:type="dxa"/>
            <w:noWrap/>
            <w:hideMark/>
          </w:tcPr>
          <w:p w14:paraId="31E2D98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66C045A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93D965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ABDBD6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C17258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F0880F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14486F8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5FD86710" w14:textId="77777777" w:rsidTr="00C23754">
        <w:trPr>
          <w:trHeight w:val="300"/>
        </w:trPr>
        <w:tc>
          <w:tcPr>
            <w:tcW w:w="1300" w:type="dxa"/>
            <w:noWrap/>
            <w:hideMark/>
          </w:tcPr>
          <w:p w14:paraId="3BAC144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5392501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2F18597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542C86B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B38F09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960" w:type="dxa"/>
            <w:noWrap/>
            <w:hideMark/>
          </w:tcPr>
          <w:p w14:paraId="627205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B5A3CB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350B756" w14:textId="77777777" w:rsidTr="00C23754">
        <w:trPr>
          <w:trHeight w:val="300"/>
        </w:trPr>
        <w:tc>
          <w:tcPr>
            <w:tcW w:w="1300" w:type="dxa"/>
            <w:noWrap/>
            <w:hideMark/>
          </w:tcPr>
          <w:p w14:paraId="0BF6B33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12454B9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771FC8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AF1BFF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75EBA1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381660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D91F42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4A5271A4" w14:textId="77777777" w:rsidTr="00C23754">
        <w:trPr>
          <w:trHeight w:val="300"/>
        </w:trPr>
        <w:tc>
          <w:tcPr>
            <w:tcW w:w="1300" w:type="dxa"/>
            <w:noWrap/>
            <w:hideMark/>
          </w:tcPr>
          <w:p w14:paraId="7A9654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060" w:type="dxa"/>
            <w:noWrap/>
            <w:hideMark/>
          </w:tcPr>
          <w:p w14:paraId="7430DE7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11D450F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193372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5BC264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7E15A88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1FEFB72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151751B3" w14:textId="77777777" w:rsidTr="00C23754">
        <w:trPr>
          <w:trHeight w:val="300"/>
        </w:trPr>
        <w:tc>
          <w:tcPr>
            <w:tcW w:w="1300" w:type="dxa"/>
            <w:noWrap/>
            <w:hideMark/>
          </w:tcPr>
          <w:p w14:paraId="57DE80E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w:t>
            </w:r>
          </w:p>
        </w:tc>
        <w:tc>
          <w:tcPr>
            <w:tcW w:w="1060" w:type="dxa"/>
            <w:noWrap/>
            <w:hideMark/>
          </w:tcPr>
          <w:p w14:paraId="0E05414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AA6A65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6649795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BC07E3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12B77AC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23EEA4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3E17FFD6" w14:textId="77777777" w:rsidTr="00C23754">
        <w:trPr>
          <w:trHeight w:val="300"/>
        </w:trPr>
        <w:tc>
          <w:tcPr>
            <w:tcW w:w="1300" w:type="dxa"/>
            <w:noWrap/>
            <w:hideMark/>
          </w:tcPr>
          <w:p w14:paraId="3AA5F9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14</w:t>
            </w:r>
          </w:p>
        </w:tc>
        <w:tc>
          <w:tcPr>
            <w:tcW w:w="1060" w:type="dxa"/>
            <w:noWrap/>
            <w:hideMark/>
          </w:tcPr>
          <w:p w14:paraId="0C61633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F27116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68D3D55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1AC4F8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6A7407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0061AC3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651A2E70" w14:textId="77777777" w:rsidTr="00C23754">
        <w:trPr>
          <w:trHeight w:val="300"/>
        </w:trPr>
        <w:tc>
          <w:tcPr>
            <w:tcW w:w="1300" w:type="dxa"/>
            <w:noWrap/>
            <w:hideMark/>
          </w:tcPr>
          <w:p w14:paraId="39BE906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15</w:t>
            </w:r>
          </w:p>
        </w:tc>
        <w:tc>
          <w:tcPr>
            <w:tcW w:w="1060" w:type="dxa"/>
            <w:noWrap/>
            <w:hideMark/>
          </w:tcPr>
          <w:p w14:paraId="5EB5C71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EA355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5B105C6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DB5012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3F92D8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955368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2F192D2E" w14:textId="77777777" w:rsidTr="00C23754">
        <w:trPr>
          <w:trHeight w:val="300"/>
        </w:trPr>
        <w:tc>
          <w:tcPr>
            <w:tcW w:w="1300" w:type="dxa"/>
            <w:noWrap/>
            <w:hideMark/>
          </w:tcPr>
          <w:p w14:paraId="3874648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w:t>
            </w:r>
          </w:p>
        </w:tc>
        <w:tc>
          <w:tcPr>
            <w:tcW w:w="1060" w:type="dxa"/>
            <w:noWrap/>
            <w:hideMark/>
          </w:tcPr>
          <w:p w14:paraId="6440F00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2A44E86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0938EA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7D580F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4C0DF0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640" w:type="dxa"/>
            <w:noWrap/>
            <w:hideMark/>
          </w:tcPr>
          <w:p w14:paraId="3638762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2019-09-18</w:t>
            </w:r>
          </w:p>
        </w:tc>
      </w:tr>
      <w:tr w:rsidR="00C23754" w:rsidRPr="00C23754" w14:paraId="7E1E4365" w14:textId="77777777" w:rsidTr="00C23754">
        <w:trPr>
          <w:trHeight w:val="300"/>
        </w:trPr>
        <w:tc>
          <w:tcPr>
            <w:tcW w:w="1300" w:type="dxa"/>
            <w:noWrap/>
            <w:hideMark/>
          </w:tcPr>
          <w:p w14:paraId="73E6F8F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7EEA82A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05A3605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7B3C67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6D0B8E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25</w:t>
            </w:r>
          </w:p>
        </w:tc>
        <w:tc>
          <w:tcPr>
            <w:tcW w:w="1960" w:type="dxa"/>
            <w:noWrap/>
            <w:hideMark/>
          </w:tcPr>
          <w:p w14:paraId="4052B70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640" w:type="dxa"/>
            <w:noWrap/>
            <w:hideMark/>
          </w:tcPr>
          <w:p w14:paraId="4043A50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17E2943E" w14:textId="77777777" w:rsidTr="00C23754">
        <w:trPr>
          <w:trHeight w:val="300"/>
        </w:trPr>
        <w:tc>
          <w:tcPr>
            <w:tcW w:w="1300" w:type="dxa"/>
            <w:noWrap/>
            <w:hideMark/>
          </w:tcPr>
          <w:p w14:paraId="6A0C7BB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7BF214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1161F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8D373F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315367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21</w:t>
            </w:r>
          </w:p>
        </w:tc>
        <w:tc>
          <w:tcPr>
            <w:tcW w:w="1960" w:type="dxa"/>
            <w:noWrap/>
            <w:hideMark/>
          </w:tcPr>
          <w:p w14:paraId="5FD6EAE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52FEE6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37B68500" w14:textId="77777777" w:rsidTr="00C23754">
        <w:trPr>
          <w:trHeight w:val="300"/>
        </w:trPr>
        <w:tc>
          <w:tcPr>
            <w:tcW w:w="1300" w:type="dxa"/>
            <w:noWrap/>
            <w:hideMark/>
          </w:tcPr>
          <w:p w14:paraId="6A5DDB9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2DBF5F7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21BD557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77852AF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ACD68E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18</w:t>
            </w:r>
          </w:p>
        </w:tc>
        <w:tc>
          <w:tcPr>
            <w:tcW w:w="1960" w:type="dxa"/>
            <w:noWrap/>
            <w:hideMark/>
          </w:tcPr>
          <w:p w14:paraId="453DF11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640" w:type="dxa"/>
            <w:noWrap/>
            <w:hideMark/>
          </w:tcPr>
          <w:p w14:paraId="74568EF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7621B9B1" w14:textId="77777777" w:rsidTr="00C23754">
        <w:trPr>
          <w:trHeight w:val="300"/>
        </w:trPr>
        <w:tc>
          <w:tcPr>
            <w:tcW w:w="1300" w:type="dxa"/>
            <w:noWrap/>
            <w:hideMark/>
          </w:tcPr>
          <w:p w14:paraId="7019158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0D5CF08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18371E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AB4CFF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59AB03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28</w:t>
            </w:r>
          </w:p>
        </w:tc>
        <w:tc>
          <w:tcPr>
            <w:tcW w:w="1960" w:type="dxa"/>
            <w:noWrap/>
            <w:hideMark/>
          </w:tcPr>
          <w:p w14:paraId="0A66E90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15</w:t>
            </w:r>
          </w:p>
        </w:tc>
        <w:tc>
          <w:tcPr>
            <w:tcW w:w="1640" w:type="dxa"/>
            <w:noWrap/>
            <w:hideMark/>
          </w:tcPr>
          <w:p w14:paraId="29066A1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75E8C7C2" w14:textId="77777777" w:rsidTr="00C23754">
        <w:trPr>
          <w:trHeight w:val="300"/>
        </w:trPr>
        <w:tc>
          <w:tcPr>
            <w:tcW w:w="1300" w:type="dxa"/>
            <w:noWrap/>
            <w:hideMark/>
          </w:tcPr>
          <w:p w14:paraId="06DDAF5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019D6A9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0F0DDFB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24D562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BEF5B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960" w:type="dxa"/>
            <w:noWrap/>
            <w:hideMark/>
          </w:tcPr>
          <w:p w14:paraId="78A7041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3A554F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4AB5F15B" w14:textId="77777777" w:rsidTr="00C23754">
        <w:trPr>
          <w:trHeight w:val="300"/>
        </w:trPr>
        <w:tc>
          <w:tcPr>
            <w:tcW w:w="1300" w:type="dxa"/>
            <w:noWrap/>
            <w:hideMark/>
          </w:tcPr>
          <w:p w14:paraId="7E445D4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1FBC4EA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6233ED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12F22A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850A13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31</w:t>
            </w:r>
          </w:p>
        </w:tc>
        <w:tc>
          <w:tcPr>
            <w:tcW w:w="1960" w:type="dxa"/>
            <w:noWrap/>
            <w:hideMark/>
          </w:tcPr>
          <w:p w14:paraId="784527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w:t>
            </w:r>
          </w:p>
        </w:tc>
        <w:tc>
          <w:tcPr>
            <w:tcW w:w="1640" w:type="dxa"/>
            <w:noWrap/>
            <w:hideMark/>
          </w:tcPr>
          <w:p w14:paraId="10092AA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66D94CCE" w14:textId="77777777" w:rsidTr="00C23754">
        <w:trPr>
          <w:trHeight w:val="300"/>
        </w:trPr>
        <w:tc>
          <w:tcPr>
            <w:tcW w:w="1300" w:type="dxa"/>
            <w:noWrap/>
            <w:hideMark/>
          </w:tcPr>
          <w:p w14:paraId="40F8FBB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2ADE46A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2C49F3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C00E6C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9A1ECB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27</w:t>
            </w:r>
          </w:p>
        </w:tc>
        <w:tc>
          <w:tcPr>
            <w:tcW w:w="1960" w:type="dxa"/>
            <w:noWrap/>
            <w:hideMark/>
          </w:tcPr>
          <w:p w14:paraId="1403A19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15</w:t>
            </w:r>
          </w:p>
        </w:tc>
        <w:tc>
          <w:tcPr>
            <w:tcW w:w="1640" w:type="dxa"/>
            <w:noWrap/>
            <w:hideMark/>
          </w:tcPr>
          <w:p w14:paraId="6A5C028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78303F86" w14:textId="77777777" w:rsidTr="00C23754">
        <w:trPr>
          <w:trHeight w:val="300"/>
        </w:trPr>
        <w:tc>
          <w:tcPr>
            <w:tcW w:w="1300" w:type="dxa"/>
            <w:noWrap/>
            <w:hideMark/>
          </w:tcPr>
          <w:p w14:paraId="3964664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5BB4C4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0D4F60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4EEAA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314BEA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32</w:t>
            </w:r>
          </w:p>
        </w:tc>
        <w:tc>
          <w:tcPr>
            <w:tcW w:w="1960" w:type="dxa"/>
            <w:noWrap/>
            <w:hideMark/>
          </w:tcPr>
          <w:p w14:paraId="1DE2D02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14</w:t>
            </w:r>
          </w:p>
        </w:tc>
        <w:tc>
          <w:tcPr>
            <w:tcW w:w="1640" w:type="dxa"/>
            <w:noWrap/>
            <w:hideMark/>
          </w:tcPr>
          <w:p w14:paraId="2159417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677B638A" w14:textId="77777777" w:rsidTr="00C23754">
        <w:trPr>
          <w:trHeight w:val="300"/>
        </w:trPr>
        <w:tc>
          <w:tcPr>
            <w:tcW w:w="1300" w:type="dxa"/>
            <w:noWrap/>
            <w:hideMark/>
          </w:tcPr>
          <w:p w14:paraId="6E01EFB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5B56190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10AB10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23730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7A4EF34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38</w:t>
            </w:r>
          </w:p>
        </w:tc>
        <w:tc>
          <w:tcPr>
            <w:tcW w:w="1960" w:type="dxa"/>
            <w:noWrap/>
            <w:hideMark/>
          </w:tcPr>
          <w:p w14:paraId="41D7EB5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640" w:type="dxa"/>
            <w:noWrap/>
            <w:hideMark/>
          </w:tcPr>
          <w:p w14:paraId="136D69A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66AB7774" w14:textId="77777777" w:rsidTr="00C23754">
        <w:trPr>
          <w:trHeight w:val="300"/>
        </w:trPr>
        <w:tc>
          <w:tcPr>
            <w:tcW w:w="1300" w:type="dxa"/>
            <w:noWrap/>
            <w:hideMark/>
          </w:tcPr>
          <w:p w14:paraId="03A69B9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29ABF6B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525159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ABAEBE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FF985F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19</w:t>
            </w:r>
          </w:p>
        </w:tc>
        <w:tc>
          <w:tcPr>
            <w:tcW w:w="1960" w:type="dxa"/>
            <w:noWrap/>
            <w:hideMark/>
          </w:tcPr>
          <w:p w14:paraId="129433C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640" w:type="dxa"/>
            <w:noWrap/>
            <w:hideMark/>
          </w:tcPr>
          <w:p w14:paraId="5A9379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1E042289" w14:textId="77777777" w:rsidTr="00C23754">
        <w:trPr>
          <w:trHeight w:val="300"/>
        </w:trPr>
        <w:tc>
          <w:tcPr>
            <w:tcW w:w="1300" w:type="dxa"/>
            <w:noWrap/>
            <w:hideMark/>
          </w:tcPr>
          <w:p w14:paraId="5B129DC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743C49D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7EA8A5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0BC8EF9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69D17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28</w:t>
            </w:r>
          </w:p>
        </w:tc>
        <w:tc>
          <w:tcPr>
            <w:tcW w:w="1960" w:type="dxa"/>
            <w:noWrap/>
            <w:hideMark/>
          </w:tcPr>
          <w:p w14:paraId="43A03AC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640" w:type="dxa"/>
            <w:noWrap/>
            <w:hideMark/>
          </w:tcPr>
          <w:p w14:paraId="74FCB6F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16539F0B" w14:textId="77777777" w:rsidTr="00C23754">
        <w:trPr>
          <w:trHeight w:val="300"/>
        </w:trPr>
        <w:tc>
          <w:tcPr>
            <w:tcW w:w="1300" w:type="dxa"/>
            <w:noWrap/>
            <w:hideMark/>
          </w:tcPr>
          <w:p w14:paraId="1FAD9E8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060" w:type="dxa"/>
            <w:noWrap/>
            <w:hideMark/>
          </w:tcPr>
          <w:p w14:paraId="62A7D38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5B6A88C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10E36F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395FD1E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24</w:t>
            </w:r>
          </w:p>
        </w:tc>
        <w:tc>
          <w:tcPr>
            <w:tcW w:w="1960" w:type="dxa"/>
            <w:noWrap/>
            <w:hideMark/>
          </w:tcPr>
          <w:p w14:paraId="2C03CCB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17</w:t>
            </w:r>
          </w:p>
        </w:tc>
        <w:tc>
          <w:tcPr>
            <w:tcW w:w="1640" w:type="dxa"/>
            <w:noWrap/>
            <w:hideMark/>
          </w:tcPr>
          <w:p w14:paraId="28D1DE8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6BED2A50" w14:textId="77777777" w:rsidTr="00C23754">
        <w:trPr>
          <w:trHeight w:val="300"/>
        </w:trPr>
        <w:tc>
          <w:tcPr>
            <w:tcW w:w="1300" w:type="dxa"/>
            <w:noWrap/>
            <w:hideMark/>
          </w:tcPr>
          <w:p w14:paraId="210917F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74E9A7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2C76B7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777185D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929A23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2D40E88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2E25670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47A1B335" w14:textId="77777777" w:rsidTr="00C23754">
        <w:trPr>
          <w:trHeight w:val="300"/>
        </w:trPr>
        <w:tc>
          <w:tcPr>
            <w:tcW w:w="1300" w:type="dxa"/>
            <w:noWrap/>
            <w:hideMark/>
          </w:tcPr>
          <w:p w14:paraId="047D2B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50FCE7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145A4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7B2329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A4C0F2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62EEBA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7B780D4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5AA3A451" w14:textId="77777777" w:rsidTr="00C23754">
        <w:trPr>
          <w:trHeight w:val="300"/>
        </w:trPr>
        <w:tc>
          <w:tcPr>
            <w:tcW w:w="1300" w:type="dxa"/>
            <w:noWrap/>
            <w:hideMark/>
          </w:tcPr>
          <w:p w14:paraId="2164D97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34F667B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BF5C30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E46C9F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CBDEE9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6D7771C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1A556F8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3F89ED3A" w14:textId="77777777" w:rsidTr="00C23754">
        <w:trPr>
          <w:trHeight w:val="300"/>
        </w:trPr>
        <w:tc>
          <w:tcPr>
            <w:tcW w:w="1300" w:type="dxa"/>
            <w:noWrap/>
            <w:hideMark/>
          </w:tcPr>
          <w:p w14:paraId="52E3AC5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035660B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23C821C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4FC54B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EDFF76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5123BA2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62AA6FA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1FB196FF" w14:textId="77777777" w:rsidTr="00C23754">
        <w:trPr>
          <w:trHeight w:val="300"/>
        </w:trPr>
        <w:tc>
          <w:tcPr>
            <w:tcW w:w="1300" w:type="dxa"/>
            <w:noWrap/>
            <w:hideMark/>
          </w:tcPr>
          <w:p w14:paraId="295E8D3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2B5BFA8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02A5EEF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2CC89B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BCBF61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0AADB61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452E63A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2B1AF49F" w14:textId="77777777" w:rsidTr="00C23754">
        <w:trPr>
          <w:trHeight w:val="300"/>
        </w:trPr>
        <w:tc>
          <w:tcPr>
            <w:tcW w:w="1300" w:type="dxa"/>
            <w:noWrap/>
            <w:hideMark/>
          </w:tcPr>
          <w:p w14:paraId="7AFA773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75BD981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058042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2486353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BB3C9C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B50D8D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779BB27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466D29F6" w14:textId="77777777" w:rsidTr="00C23754">
        <w:trPr>
          <w:trHeight w:val="300"/>
        </w:trPr>
        <w:tc>
          <w:tcPr>
            <w:tcW w:w="1300" w:type="dxa"/>
            <w:noWrap/>
            <w:hideMark/>
          </w:tcPr>
          <w:p w14:paraId="44274CC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32BA5AE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323DD7C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098C16A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5E4D0BC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CCADE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1DC916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7AF909CB" w14:textId="77777777" w:rsidTr="00C23754">
        <w:trPr>
          <w:trHeight w:val="300"/>
        </w:trPr>
        <w:tc>
          <w:tcPr>
            <w:tcW w:w="1300" w:type="dxa"/>
            <w:noWrap/>
            <w:hideMark/>
          </w:tcPr>
          <w:p w14:paraId="64EF933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55EF7E7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5FD2B09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0CE184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6D8734A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76FD214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67F3470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658BBCCD" w14:textId="77777777" w:rsidTr="00C23754">
        <w:trPr>
          <w:trHeight w:val="300"/>
        </w:trPr>
        <w:tc>
          <w:tcPr>
            <w:tcW w:w="1300" w:type="dxa"/>
            <w:noWrap/>
            <w:hideMark/>
          </w:tcPr>
          <w:p w14:paraId="3EF9B5A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0CBB43F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072AB18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0BE918E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086D2AB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5F0D5FD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1F218F8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31B8F822" w14:textId="77777777" w:rsidTr="00C23754">
        <w:trPr>
          <w:trHeight w:val="300"/>
        </w:trPr>
        <w:tc>
          <w:tcPr>
            <w:tcW w:w="1300" w:type="dxa"/>
            <w:noWrap/>
            <w:hideMark/>
          </w:tcPr>
          <w:p w14:paraId="3CD6FC5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1E9C20E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6A607D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0A87B47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132358F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E19528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3C80BBF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0ECC67F8" w14:textId="77777777" w:rsidTr="00C23754">
        <w:trPr>
          <w:trHeight w:val="300"/>
        </w:trPr>
        <w:tc>
          <w:tcPr>
            <w:tcW w:w="1300" w:type="dxa"/>
            <w:noWrap/>
            <w:hideMark/>
          </w:tcPr>
          <w:p w14:paraId="201409A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3BC3AC6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5CB8D51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39D4852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2904741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2AE78C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0FF395F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2019-10-22</w:t>
            </w:r>
          </w:p>
        </w:tc>
      </w:tr>
      <w:tr w:rsidR="00C23754" w:rsidRPr="00C23754" w14:paraId="191FC89D" w14:textId="77777777" w:rsidTr="00C23754">
        <w:trPr>
          <w:trHeight w:val="300"/>
        </w:trPr>
        <w:tc>
          <w:tcPr>
            <w:tcW w:w="1300" w:type="dxa"/>
            <w:noWrap/>
            <w:hideMark/>
          </w:tcPr>
          <w:p w14:paraId="52BD3CA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40CCCF4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C388CE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7081E63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269883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25</w:t>
            </w:r>
          </w:p>
        </w:tc>
        <w:tc>
          <w:tcPr>
            <w:tcW w:w="1960" w:type="dxa"/>
            <w:noWrap/>
            <w:hideMark/>
          </w:tcPr>
          <w:p w14:paraId="659BCE0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640" w:type="dxa"/>
            <w:noWrap/>
            <w:hideMark/>
          </w:tcPr>
          <w:p w14:paraId="253C65F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2019-11-04</w:t>
            </w:r>
          </w:p>
        </w:tc>
      </w:tr>
      <w:tr w:rsidR="00C23754" w:rsidRPr="00C23754" w14:paraId="4C3C4B4A" w14:textId="77777777" w:rsidTr="00C23754">
        <w:trPr>
          <w:trHeight w:val="300"/>
        </w:trPr>
        <w:tc>
          <w:tcPr>
            <w:tcW w:w="1300" w:type="dxa"/>
            <w:noWrap/>
            <w:hideMark/>
          </w:tcPr>
          <w:p w14:paraId="735FDE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3FE3746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13F45CD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Mut</w:t>
            </w:r>
          </w:p>
        </w:tc>
        <w:tc>
          <w:tcPr>
            <w:tcW w:w="1880" w:type="dxa"/>
            <w:noWrap/>
            <w:hideMark/>
          </w:tcPr>
          <w:p w14:paraId="2099A4E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iridophores</w:t>
            </w:r>
          </w:p>
        </w:tc>
        <w:tc>
          <w:tcPr>
            <w:tcW w:w="1860" w:type="dxa"/>
            <w:noWrap/>
            <w:hideMark/>
          </w:tcPr>
          <w:p w14:paraId="4157153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960" w:type="dxa"/>
            <w:noWrap/>
            <w:hideMark/>
          </w:tcPr>
          <w:p w14:paraId="44D6CC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0</w:t>
            </w:r>
          </w:p>
        </w:tc>
        <w:tc>
          <w:tcPr>
            <w:tcW w:w="1640" w:type="dxa"/>
            <w:noWrap/>
            <w:hideMark/>
          </w:tcPr>
          <w:p w14:paraId="7F7525E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2019-11-04</w:t>
            </w:r>
          </w:p>
        </w:tc>
      </w:tr>
    </w:tbl>
    <w:p w14:paraId="0B63CDF3" w14:textId="43D26F04" w:rsidR="002505C9" w:rsidRDefault="002505C9" w:rsidP="004F6912">
      <w:pPr>
        <w:pStyle w:val="NoSpacing"/>
        <w:rPr>
          <w:rFonts w:ascii="Times New Roman" w:hAnsi="Times New Roman" w:cs="Times New Roman"/>
          <w:sz w:val="24"/>
          <w:szCs w:val="24"/>
        </w:rPr>
      </w:pPr>
    </w:p>
    <w:p w14:paraId="206CBF67" w14:textId="125B336D" w:rsidR="00C23754" w:rsidRDefault="00C23754" w:rsidP="00C23754">
      <w:pPr>
        <w:pStyle w:val="NoSpacing"/>
        <w:rPr>
          <w:rFonts w:ascii="Times New Roman" w:hAnsi="Times New Roman" w:cs="Times New Roman"/>
          <w:sz w:val="24"/>
          <w:szCs w:val="24"/>
        </w:rPr>
      </w:pPr>
      <w:r>
        <w:rPr>
          <w:rFonts w:ascii="Times New Roman" w:hAnsi="Times New Roman" w:cs="Times New Roman"/>
          <w:sz w:val="24"/>
          <w:szCs w:val="24"/>
        </w:rPr>
        <w:t>Table 2. A data table containing all of the iridophore cell counts (both dorsal and ventral) for both mutant and wild type fish across both genetic lines.  The NA values were filtered out of this data table using RStudio.  The raw data table will be available in the git repository where this document will be stored.</w:t>
      </w:r>
    </w:p>
    <w:p w14:paraId="5ABEF35E" w14:textId="6A8B56B8" w:rsidR="002505C9" w:rsidRDefault="002505C9" w:rsidP="004F6912">
      <w:pPr>
        <w:pStyle w:val="NoSpacing"/>
        <w:rPr>
          <w:rFonts w:ascii="Times New Roman" w:hAnsi="Times New Roman" w:cs="Times New Roman"/>
          <w:sz w:val="24"/>
          <w:szCs w:val="24"/>
        </w:rPr>
      </w:pPr>
    </w:p>
    <w:p w14:paraId="7E8AB2D9" w14:textId="6C5ADB41" w:rsidR="002505C9" w:rsidRDefault="002505C9" w:rsidP="004F6912">
      <w:pPr>
        <w:pStyle w:val="NoSpacing"/>
        <w:rPr>
          <w:rFonts w:ascii="Times New Roman" w:hAnsi="Times New Roman" w:cs="Times New Roman"/>
          <w:sz w:val="24"/>
          <w:szCs w:val="24"/>
        </w:rPr>
      </w:pPr>
    </w:p>
    <w:p w14:paraId="749A30CA" w14:textId="6243219B" w:rsidR="00C23754" w:rsidRDefault="00C23754" w:rsidP="004F6912">
      <w:pPr>
        <w:pStyle w:val="NoSpacing"/>
        <w:rPr>
          <w:rFonts w:ascii="Times New Roman" w:hAnsi="Times New Roman" w:cs="Times New Roman"/>
          <w:sz w:val="24"/>
          <w:szCs w:val="24"/>
        </w:rPr>
      </w:pPr>
    </w:p>
    <w:p w14:paraId="446D326A" w14:textId="2C33F70F" w:rsidR="00C23754" w:rsidRDefault="00C23754" w:rsidP="004F6912">
      <w:pPr>
        <w:pStyle w:val="NoSpacing"/>
        <w:rPr>
          <w:rFonts w:ascii="Times New Roman" w:hAnsi="Times New Roman" w:cs="Times New Roman"/>
          <w:sz w:val="24"/>
          <w:szCs w:val="24"/>
        </w:rPr>
      </w:pPr>
    </w:p>
    <w:p w14:paraId="6099B92A" w14:textId="04615B60" w:rsidR="00C23754" w:rsidRDefault="00C23754" w:rsidP="004F6912">
      <w:pPr>
        <w:pStyle w:val="NoSpacing"/>
        <w:rPr>
          <w:rFonts w:ascii="Times New Roman" w:hAnsi="Times New Roman" w:cs="Times New Roman"/>
          <w:sz w:val="24"/>
          <w:szCs w:val="24"/>
        </w:rPr>
      </w:pPr>
    </w:p>
    <w:p w14:paraId="25FB208F" w14:textId="2E1CC7A5" w:rsidR="00C23754" w:rsidRDefault="00C23754" w:rsidP="004F6912">
      <w:pPr>
        <w:pStyle w:val="NoSpacing"/>
        <w:rPr>
          <w:rFonts w:ascii="Times New Roman" w:hAnsi="Times New Roman" w:cs="Times New Roman"/>
          <w:sz w:val="24"/>
          <w:szCs w:val="24"/>
        </w:rPr>
      </w:pPr>
    </w:p>
    <w:p w14:paraId="2123D98A" w14:textId="775D3961" w:rsidR="00C23754" w:rsidRDefault="00C23754" w:rsidP="004F6912">
      <w:pPr>
        <w:pStyle w:val="NoSpacing"/>
        <w:rPr>
          <w:rFonts w:ascii="Times New Roman" w:hAnsi="Times New Roman" w:cs="Times New Roman"/>
          <w:sz w:val="24"/>
          <w:szCs w:val="24"/>
        </w:rPr>
      </w:pPr>
    </w:p>
    <w:p w14:paraId="4E6F2B8F" w14:textId="19E6E764" w:rsidR="00C23754" w:rsidRDefault="00C23754" w:rsidP="004F6912">
      <w:pPr>
        <w:pStyle w:val="NoSpacing"/>
        <w:rPr>
          <w:rFonts w:ascii="Times New Roman" w:hAnsi="Times New Roman" w:cs="Times New Roman"/>
          <w:sz w:val="24"/>
          <w:szCs w:val="24"/>
        </w:rPr>
      </w:pPr>
    </w:p>
    <w:p w14:paraId="4A47A405" w14:textId="0FF8BA91" w:rsidR="00C23754" w:rsidRDefault="00C23754" w:rsidP="004F6912">
      <w:pPr>
        <w:pStyle w:val="NoSpacing"/>
        <w:rPr>
          <w:rFonts w:ascii="Times New Roman" w:hAnsi="Times New Roman" w:cs="Times New Roman"/>
          <w:sz w:val="24"/>
          <w:szCs w:val="24"/>
        </w:rPr>
      </w:pPr>
    </w:p>
    <w:p w14:paraId="541A0D43" w14:textId="001D87DA" w:rsidR="00C23754" w:rsidRDefault="00C23754" w:rsidP="004F6912">
      <w:pPr>
        <w:pStyle w:val="NoSpacing"/>
        <w:rPr>
          <w:rFonts w:ascii="Times New Roman" w:hAnsi="Times New Roman" w:cs="Times New Roman"/>
          <w:sz w:val="24"/>
          <w:szCs w:val="24"/>
        </w:rPr>
      </w:pPr>
    </w:p>
    <w:p w14:paraId="07F1591E" w14:textId="6A7CFA4E" w:rsidR="00C23754" w:rsidRDefault="00C23754" w:rsidP="004F6912">
      <w:pPr>
        <w:pStyle w:val="NoSpacing"/>
        <w:rPr>
          <w:rFonts w:ascii="Times New Roman" w:hAnsi="Times New Roman" w:cs="Times New Roman"/>
          <w:sz w:val="24"/>
          <w:szCs w:val="24"/>
        </w:rPr>
      </w:pPr>
    </w:p>
    <w:p w14:paraId="579B6564" w14:textId="16FAB96C" w:rsidR="00C23754" w:rsidRDefault="00C23754" w:rsidP="004F6912">
      <w:pPr>
        <w:pStyle w:val="NoSpacing"/>
        <w:rPr>
          <w:rFonts w:ascii="Times New Roman" w:hAnsi="Times New Roman" w:cs="Times New Roman"/>
          <w:sz w:val="24"/>
          <w:szCs w:val="24"/>
        </w:rPr>
      </w:pPr>
    </w:p>
    <w:p w14:paraId="2BA824E6" w14:textId="5A7505EA" w:rsidR="00C23754" w:rsidRDefault="00C23754" w:rsidP="004F6912">
      <w:pPr>
        <w:pStyle w:val="NoSpacing"/>
        <w:rPr>
          <w:rFonts w:ascii="Times New Roman" w:hAnsi="Times New Roman" w:cs="Times New Roman"/>
          <w:sz w:val="24"/>
          <w:szCs w:val="24"/>
        </w:rPr>
      </w:pPr>
    </w:p>
    <w:p w14:paraId="5670D519" w14:textId="7073032B" w:rsidR="00C23754" w:rsidRDefault="00C23754" w:rsidP="004F6912">
      <w:pPr>
        <w:pStyle w:val="NoSpacing"/>
        <w:rPr>
          <w:rFonts w:ascii="Times New Roman" w:hAnsi="Times New Roman" w:cs="Times New Roman"/>
          <w:sz w:val="24"/>
          <w:szCs w:val="24"/>
        </w:rPr>
      </w:pPr>
    </w:p>
    <w:p w14:paraId="074D7D4A" w14:textId="29DCEA63" w:rsidR="00C23754" w:rsidRDefault="00C23754" w:rsidP="004F6912">
      <w:pPr>
        <w:pStyle w:val="NoSpacing"/>
        <w:rPr>
          <w:rFonts w:ascii="Times New Roman" w:hAnsi="Times New Roman" w:cs="Times New Roman"/>
          <w:sz w:val="24"/>
          <w:szCs w:val="24"/>
        </w:rPr>
      </w:pPr>
    </w:p>
    <w:p w14:paraId="1B18A957" w14:textId="68AC3DB5" w:rsidR="00C23754" w:rsidRDefault="00C23754" w:rsidP="004F6912">
      <w:pPr>
        <w:pStyle w:val="NoSpacing"/>
        <w:rPr>
          <w:rFonts w:ascii="Times New Roman" w:hAnsi="Times New Roman" w:cs="Times New Roman"/>
          <w:sz w:val="24"/>
          <w:szCs w:val="24"/>
        </w:rPr>
      </w:pPr>
    </w:p>
    <w:p w14:paraId="32C8492F" w14:textId="74EA00FE" w:rsidR="00C23754" w:rsidRDefault="00C23754" w:rsidP="004F6912">
      <w:pPr>
        <w:pStyle w:val="NoSpacing"/>
        <w:rPr>
          <w:rFonts w:ascii="Times New Roman" w:hAnsi="Times New Roman" w:cs="Times New Roman"/>
          <w:sz w:val="24"/>
          <w:szCs w:val="24"/>
        </w:rPr>
      </w:pPr>
    </w:p>
    <w:p w14:paraId="5034F7D3" w14:textId="481D9F0E" w:rsidR="00C23754" w:rsidRDefault="00C23754" w:rsidP="004F6912">
      <w:pPr>
        <w:pStyle w:val="NoSpacing"/>
        <w:rPr>
          <w:rFonts w:ascii="Times New Roman" w:hAnsi="Times New Roman" w:cs="Times New Roman"/>
          <w:sz w:val="24"/>
          <w:szCs w:val="24"/>
        </w:rPr>
      </w:pPr>
    </w:p>
    <w:p w14:paraId="336BB062" w14:textId="17B0C23A" w:rsidR="00C23754" w:rsidRDefault="00C23754" w:rsidP="004F6912">
      <w:pPr>
        <w:pStyle w:val="NoSpacing"/>
        <w:rPr>
          <w:rFonts w:ascii="Times New Roman" w:hAnsi="Times New Roman" w:cs="Times New Roman"/>
          <w:sz w:val="24"/>
          <w:szCs w:val="24"/>
        </w:rPr>
      </w:pPr>
    </w:p>
    <w:p w14:paraId="7317EEE1" w14:textId="07E2409E" w:rsidR="00C23754" w:rsidRDefault="00C23754" w:rsidP="004F6912">
      <w:pPr>
        <w:pStyle w:val="NoSpacing"/>
        <w:rPr>
          <w:rFonts w:ascii="Times New Roman" w:hAnsi="Times New Roman" w:cs="Times New Roman"/>
          <w:sz w:val="24"/>
          <w:szCs w:val="24"/>
        </w:rPr>
      </w:pPr>
    </w:p>
    <w:p w14:paraId="0DD59950" w14:textId="6BC539AC" w:rsidR="00C23754" w:rsidRDefault="00C23754" w:rsidP="004F6912">
      <w:pPr>
        <w:pStyle w:val="NoSpacing"/>
        <w:rPr>
          <w:rFonts w:ascii="Times New Roman" w:hAnsi="Times New Roman" w:cs="Times New Roman"/>
          <w:sz w:val="24"/>
          <w:szCs w:val="24"/>
        </w:rPr>
      </w:pPr>
    </w:p>
    <w:p w14:paraId="0842747F" w14:textId="53D37C9D" w:rsidR="00C23754" w:rsidRDefault="00C23754" w:rsidP="004F6912">
      <w:pPr>
        <w:pStyle w:val="NoSpacing"/>
        <w:rPr>
          <w:rFonts w:ascii="Times New Roman" w:hAnsi="Times New Roman" w:cs="Times New Roman"/>
          <w:sz w:val="24"/>
          <w:szCs w:val="24"/>
        </w:rPr>
      </w:pPr>
    </w:p>
    <w:p w14:paraId="736065E7" w14:textId="760818FC" w:rsidR="00C23754" w:rsidRDefault="00C23754" w:rsidP="004F6912">
      <w:pPr>
        <w:pStyle w:val="NoSpacing"/>
        <w:rPr>
          <w:rFonts w:ascii="Times New Roman" w:hAnsi="Times New Roman" w:cs="Times New Roman"/>
          <w:sz w:val="24"/>
          <w:szCs w:val="24"/>
        </w:rPr>
      </w:pPr>
    </w:p>
    <w:p w14:paraId="2FB37E26" w14:textId="546D16BA" w:rsidR="00C23754" w:rsidRDefault="00C23754" w:rsidP="004F6912">
      <w:pPr>
        <w:pStyle w:val="NoSpacing"/>
        <w:rPr>
          <w:rFonts w:ascii="Times New Roman" w:hAnsi="Times New Roman" w:cs="Times New Roman"/>
          <w:sz w:val="24"/>
          <w:szCs w:val="24"/>
        </w:rPr>
      </w:pPr>
    </w:p>
    <w:p w14:paraId="780DD275" w14:textId="23E6D1B9" w:rsidR="00C23754" w:rsidRDefault="00C23754" w:rsidP="004F6912">
      <w:pPr>
        <w:pStyle w:val="NoSpacing"/>
        <w:rPr>
          <w:rFonts w:ascii="Times New Roman" w:hAnsi="Times New Roman" w:cs="Times New Roman"/>
          <w:sz w:val="24"/>
          <w:szCs w:val="24"/>
        </w:rPr>
      </w:pPr>
    </w:p>
    <w:p w14:paraId="69086884" w14:textId="15AABC2C" w:rsidR="00C23754" w:rsidRDefault="00C23754" w:rsidP="004F6912">
      <w:pPr>
        <w:pStyle w:val="NoSpacing"/>
        <w:rPr>
          <w:rFonts w:ascii="Times New Roman" w:hAnsi="Times New Roman" w:cs="Times New Roman"/>
          <w:sz w:val="24"/>
          <w:szCs w:val="24"/>
        </w:rPr>
      </w:pPr>
    </w:p>
    <w:p w14:paraId="520199A2" w14:textId="6C7076C8" w:rsidR="00C23754" w:rsidRDefault="00C23754" w:rsidP="004F6912">
      <w:pPr>
        <w:pStyle w:val="NoSpacing"/>
        <w:rPr>
          <w:rFonts w:ascii="Times New Roman" w:hAnsi="Times New Roman" w:cs="Times New Roman"/>
          <w:sz w:val="24"/>
          <w:szCs w:val="24"/>
        </w:rPr>
      </w:pPr>
    </w:p>
    <w:p w14:paraId="3189D5BC" w14:textId="33959ADB" w:rsidR="00C23754" w:rsidRDefault="00C23754" w:rsidP="004F6912">
      <w:pPr>
        <w:pStyle w:val="NoSpacing"/>
        <w:rPr>
          <w:rFonts w:ascii="Times New Roman" w:hAnsi="Times New Roman" w:cs="Times New Roman"/>
          <w:sz w:val="24"/>
          <w:szCs w:val="24"/>
        </w:rPr>
      </w:pPr>
    </w:p>
    <w:p w14:paraId="0D629DC7" w14:textId="37A18F9B" w:rsidR="00C23754" w:rsidRDefault="00C23754" w:rsidP="004F6912">
      <w:pPr>
        <w:pStyle w:val="NoSpacing"/>
        <w:rPr>
          <w:rFonts w:ascii="Times New Roman" w:hAnsi="Times New Roman" w:cs="Times New Roman"/>
          <w:sz w:val="24"/>
          <w:szCs w:val="24"/>
        </w:rPr>
      </w:pPr>
    </w:p>
    <w:p w14:paraId="4C0F0DD1" w14:textId="61E7F189" w:rsidR="00C23754" w:rsidRDefault="00C23754" w:rsidP="004F6912">
      <w:pPr>
        <w:pStyle w:val="NoSpacing"/>
        <w:rPr>
          <w:rFonts w:ascii="Times New Roman" w:hAnsi="Times New Roman" w:cs="Times New Roman"/>
          <w:sz w:val="24"/>
          <w:szCs w:val="24"/>
        </w:rPr>
      </w:pPr>
    </w:p>
    <w:p w14:paraId="1A2A0E4E" w14:textId="09154A6C" w:rsidR="00C23754" w:rsidRDefault="00C23754" w:rsidP="004F6912">
      <w:pPr>
        <w:pStyle w:val="NoSpacing"/>
        <w:rPr>
          <w:rFonts w:ascii="Times New Roman" w:hAnsi="Times New Roman" w:cs="Times New Roman"/>
          <w:sz w:val="24"/>
          <w:szCs w:val="24"/>
        </w:rPr>
      </w:pPr>
    </w:p>
    <w:p w14:paraId="10D4BD25" w14:textId="40E99EAD" w:rsidR="00C23754" w:rsidRDefault="00C23754" w:rsidP="004F6912">
      <w:pPr>
        <w:pStyle w:val="NoSpacing"/>
        <w:rPr>
          <w:rFonts w:ascii="Times New Roman" w:hAnsi="Times New Roman" w:cs="Times New Roman"/>
          <w:sz w:val="24"/>
          <w:szCs w:val="24"/>
        </w:rPr>
      </w:pPr>
    </w:p>
    <w:p w14:paraId="5D792917" w14:textId="4B35914E" w:rsidR="00C23754" w:rsidRDefault="00C23754" w:rsidP="004F6912">
      <w:pPr>
        <w:pStyle w:val="NoSpacing"/>
        <w:rPr>
          <w:rFonts w:ascii="Times New Roman" w:hAnsi="Times New Roman" w:cs="Times New Roman"/>
          <w:sz w:val="24"/>
          <w:szCs w:val="24"/>
        </w:rPr>
      </w:pPr>
    </w:p>
    <w:p w14:paraId="7F18BB8E" w14:textId="6DB58CD2" w:rsidR="00C23754" w:rsidRDefault="00C23754" w:rsidP="004F6912">
      <w:pPr>
        <w:pStyle w:val="NoSpacing"/>
        <w:rPr>
          <w:rFonts w:ascii="Times New Roman" w:hAnsi="Times New Roman" w:cs="Times New Roman"/>
          <w:sz w:val="24"/>
          <w:szCs w:val="24"/>
        </w:rPr>
      </w:pPr>
    </w:p>
    <w:p w14:paraId="68E84833" w14:textId="77777777" w:rsidR="00C23754" w:rsidRDefault="00C23754" w:rsidP="004F6912">
      <w:pPr>
        <w:pStyle w:val="NoSpacing"/>
        <w:rPr>
          <w:rFonts w:ascii="Times New Roman" w:hAnsi="Times New Roman" w:cs="Times New Roman"/>
          <w:sz w:val="24"/>
          <w:szCs w:val="24"/>
        </w:rPr>
      </w:pPr>
    </w:p>
    <w:p w14:paraId="4843D96F" w14:textId="244F4CBB" w:rsidR="002505C9" w:rsidRDefault="002505C9" w:rsidP="004F691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57"/>
        <w:gridCol w:w="1155"/>
        <w:gridCol w:w="1155"/>
        <w:gridCol w:w="1895"/>
        <w:gridCol w:w="1907"/>
        <w:gridCol w:w="1881"/>
      </w:tblGrid>
      <w:tr w:rsidR="00C23754" w:rsidRPr="00C23754" w14:paraId="69465F66" w14:textId="77777777" w:rsidTr="00C23754">
        <w:trPr>
          <w:trHeight w:val="300"/>
        </w:trPr>
        <w:tc>
          <w:tcPr>
            <w:tcW w:w="1300" w:type="dxa"/>
            <w:noWrap/>
            <w:hideMark/>
          </w:tcPr>
          <w:p w14:paraId="21D9EAE8"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fish_number</w:t>
            </w:r>
            <w:proofErr w:type="spellEnd"/>
          </w:p>
        </w:tc>
        <w:tc>
          <w:tcPr>
            <w:tcW w:w="1060" w:type="dxa"/>
            <w:noWrap/>
            <w:hideMark/>
          </w:tcPr>
          <w:p w14:paraId="401581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alx4a_line</w:t>
            </w:r>
          </w:p>
        </w:tc>
        <w:tc>
          <w:tcPr>
            <w:tcW w:w="1120" w:type="dxa"/>
            <w:noWrap/>
            <w:hideMark/>
          </w:tcPr>
          <w:p w14:paraId="1403AC9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phenotype</w:t>
            </w:r>
          </w:p>
        </w:tc>
        <w:tc>
          <w:tcPr>
            <w:tcW w:w="1880" w:type="dxa"/>
            <w:noWrap/>
            <w:hideMark/>
          </w:tcPr>
          <w:p w14:paraId="6C017F96"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pigment_cell_type</w:t>
            </w:r>
            <w:proofErr w:type="spellEnd"/>
          </w:p>
        </w:tc>
        <w:tc>
          <w:tcPr>
            <w:tcW w:w="1860" w:type="dxa"/>
            <w:noWrap/>
            <w:hideMark/>
          </w:tcPr>
          <w:p w14:paraId="10889010"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dorsal_cell_counts</w:t>
            </w:r>
            <w:proofErr w:type="spellEnd"/>
          </w:p>
        </w:tc>
        <w:tc>
          <w:tcPr>
            <w:tcW w:w="1920" w:type="dxa"/>
            <w:noWrap/>
            <w:hideMark/>
          </w:tcPr>
          <w:p w14:paraId="620B5EF2" w14:textId="77777777" w:rsidR="00C23754" w:rsidRPr="00C23754" w:rsidRDefault="00C23754" w:rsidP="00C23754">
            <w:pPr>
              <w:pStyle w:val="NoSpacing"/>
              <w:rPr>
                <w:rFonts w:ascii="Times New Roman" w:hAnsi="Times New Roman" w:cs="Times New Roman"/>
                <w:sz w:val="24"/>
                <w:szCs w:val="24"/>
              </w:rPr>
            </w:pPr>
            <w:proofErr w:type="spellStart"/>
            <w:r w:rsidRPr="00C23754">
              <w:rPr>
                <w:rFonts w:ascii="Times New Roman" w:hAnsi="Times New Roman" w:cs="Times New Roman"/>
                <w:sz w:val="24"/>
                <w:szCs w:val="24"/>
              </w:rPr>
              <w:t>date_melanophore</w:t>
            </w:r>
            <w:proofErr w:type="spellEnd"/>
          </w:p>
        </w:tc>
      </w:tr>
      <w:tr w:rsidR="00C23754" w:rsidRPr="00C23754" w14:paraId="26B48BDD" w14:textId="77777777" w:rsidTr="00C23754">
        <w:trPr>
          <w:trHeight w:val="300"/>
        </w:trPr>
        <w:tc>
          <w:tcPr>
            <w:tcW w:w="1300" w:type="dxa"/>
            <w:noWrap/>
            <w:hideMark/>
          </w:tcPr>
          <w:p w14:paraId="4BC6C51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2382DE1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6E8DF13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66AB56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56BEDB2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85</w:t>
            </w:r>
          </w:p>
        </w:tc>
        <w:tc>
          <w:tcPr>
            <w:tcW w:w="1920" w:type="dxa"/>
            <w:noWrap/>
            <w:hideMark/>
          </w:tcPr>
          <w:p w14:paraId="72EA6F1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342A2481" w14:textId="77777777" w:rsidTr="00C23754">
        <w:trPr>
          <w:trHeight w:val="300"/>
        </w:trPr>
        <w:tc>
          <w:tcPr>
            <w:tcW w:w="1300" w:type="dxa"/>
            <w:noWrap/>
            <w:hideMark/>
          </w:tcPr>
          <w:p w14:paraId="7766744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30879D3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5DA6FD2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A4AA78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4D0977C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47</w:t>
            </w:r>
          </w:p>
        </w:tc>
        <w:tc>
          <w:tcPr>
            <w:tcW w:w="1920" w:type="dxa"/>
            <w:noWrap/>
            <w:hideMark/>
          </w:tcPr>
          <w:p w14:paraId="7F45CF2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4B2394D6" w14:textId="77777777" w:rsidTr="00C23754">
        <w:trPr>
          <w:trHeight w:val="300"/>
        </w:trPr>
        <w:tc>
          <w:tcPr>
            <w:tcW w:w="1300" w:type="dxa"/>
            <w:noWrap/>
            <w:hideMark/>
          </w:tcPr>
          <w:p w14:paraId="4FC7280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2657731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3E78F2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56AA0E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46ACB04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136</w:t>
            </w:r>
          </w:p>
        </w:tc>
        <w:tc>
          <w:tcPr>
            <w:tcW w:w="1920" w:type="dxa"/>
            <w:noWrap/>
            <w:hideMark/>
          </w:tcPr>
          <w:p w14:paraId="69F3DAF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09671258" w14:textId="77777777" w:rsidTr="00C23754">
        <w:trPr>
          <w:trHeight w:val="300"/>
        </w:trPr>
        <w:tc>
          <w:tcPr>
            <w:tcW w:w="1300" w:type="dxa"/>
            <w:noWrap/>
            <w:hideMark/>
          </w:tcPr>
          <w:p w14:paraId="2F11B98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5608079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0D186D5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7D26BC7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52197E6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161</w:t>
            </w:r>
          </w:p>
        </w:tc>
        <w:tc>
          <w:tcPr>
            <w:tcW w:w="1920" w:type="dxa"/>
            <w:noWrap/>
            <w:hideMark/>
          </w:tcPr>
          <w:p w14:paraId="3713B08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3EC4C9DC" w14:textId="77777777" w:rsidTr="00C23754">
        <w:trPr>
          <w:trHeight w:val="300"/>
        </w:trPr>
        <w:tc>
          <w:tcPr>
            <w:tcW w:w="1300" w:type="dxa"/>
            <w:noWrap/>
            <w:hideMark/>
          </w:tcPr>
          <w:p w14:paraId="5237666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32604C3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3359C3A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5B3FBC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34CE721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155</w:t>
            </w:r>
          </w:p>
        </w:tc>
        <w:tc>
          <w:tcPr>
            <w:tcW w:w="1920" w:type="dxa"/>
            <w:noWrap/>
            <w:hideMark/>
          </w:tcPr>
          <w:p w14:paraId="6EFB6E5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3888720F" w14:textId="77777777" w:rsidTr="00C23754">
        <w:trPr>
          <w:trHeight w:val="300"/>
        </w:trPr>
        <w:tc>
          <w:tcPr>
            <w:tcW w:w="1300" w:type="dxa"/>
            <w:noWrap/>
            <w:hideMark/>
          </w:tcPr>
          <w:p w14:paraId="1E80D71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4FC747F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2B21CA8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A64063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7A4F765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166</w:t>
            </w:r>
          </w:p>
        </w:tc>
        <w:tc>
          <w:tcPr>
            <w:tcW w:w="1920" w:type="dxa"/>
            <w:noWrap/>
            <w:hideMark/>
          </w:tcPr>
          <w:p w14:paraId="557D072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724B0A33" w14:textId="77777777" w:rsidTr="00C23754">
        <w:trPr>
          <w:trHeight w:val="300"/>
        </w:trPr>
        <w:tc>
          <w:tcPr>
            <w:tcW w:w="1300" w:type="dxa"/>
            <w:noWrap/>
            <w:hideMark/>
          </w:tcPr>
          <w:p w14:paraId="658C6B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5711C80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6033CC3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E2D8C9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7476F19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161</w:t>
            </w:r>
          </w:p>
        </w:tc>
        <w:tc>
          <w:tcPr>
            <w:tcW w:w="1920" w:type="dxa"/>
            <w:noWrap/>
            <w:hideMark/>
          </w:tcPr>
          <w:p w14:paraId="12200AC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0D1CF314" w14:textId="77777777" w:rsidTr="00C23754">
        <w:trPr>
          <w:trHeight w:val="300"/>
        </w:trPr>
        <w:tc>
          <w:tcPr>
            <w:tcW w:w="1300" w:type="dxa"/>
            <w:noWrap/>
            <w:hideMark/>
          </w:tcPr>
          <w:p w14:paraId="43D33B6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199B392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2EBAF3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6AD66A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554741B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176</w:t>
            </w:r>
          </w:p>
        </w:tc>
        <w:tc>
          <w:tcPr>
            <w:tcW w:w="1920" w:type="dxa"/>
            <w:noWrap/>
            <w:hideMark/>
          </w:tcPr>
          <w:p w14:paraId="29B12D2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190919EF" w14:textId="77777777" w:rsidTr="00C23754">
        <w:trPr>
          <w:trHeight w:val="300"/>
        </w:trPr>
        <w:tc>
          <w:tcPr>
            <w:tcW w:w="1300" w:type="dxa"/>
            <w:noWrap/>
            <w:hideMark/>
          </w:tcPr>
          <w:p w14:paraId="2AA6009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3D7053E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19508D1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2420EC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7B3D336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138</w:t>
            </w:r>
          </w:p>
        </w:tc>
        <w:tc>
          <w:tcPr>
            <w:tcW w:w="1920" w:type="dxa"/>
            <w:noWrap/>
            <w:hideMark/>
          </w:tcPr>
          <w:p w14:paraId="75E97A6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790B0691" w14:textId="77777777" w:rsidTr="00C23754">
        <w:trPr>
          <w:trHeight w:val="300"/>
        </w:trPr>
        <w:tc>
          <w:tcPr>
            <w:tcW w:w="1300" w:type="dxa"/>
            <w:noWrap/>
            <w:hideMark/>
          </w:tcPr>
          <w:p w14:paraId="0D34A3F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37821E4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15D07FC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7AC3DEE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474AE7F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121</w:t>
            </w:r>
          </w:p>
        </w:tc>
        <w:tc>
          <w:tcPr>
            <w:tcW w:w="1920" w:type="dxa"/>
            <w:noWrap/>
            <w:hideMark/>
          </w:tcPr>
          <w:p w14:paraId="1FB18A1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1EDF21A8" w14:textId="77777777" w:rsidTr="00C23754">
        <w:trPr>
          <w:trHeight w:val="300"/>
        </w:trPr>
        <w:tc>
          <w:tcPr>
            <w:tcW w:w="1300" w:type="dxa"/>
            <w:noWrap/>
            <w:hideMark/>
          </w:tcPr>
          <w:p w14:paraId="3707D8B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4310ED6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B710A0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A9A4E1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4CB28DF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158</w:t>
            </w:r>
          </w:p>
        </w:tc>
        <w:tc>
          <w:tcPr>
            <w:tcW w:w="1920" w:type="dxa"/>
            <w:noWrap/>
            <w:hideMark/>
          </w:tcPr>
          <w:p w14:paraId="78FD0CC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2019-09-19</w:t>
            </w:r>
          </w:p>
        </w:tc>
      </w:tr>
      <w:tr w:rsidR="00C23754" w:rsidRPr="00C23754" w14:paraId="27CFFDA0" w14:textId="77777777" w:rsidTr="00C23754">
        <w:trPr>
          <w:trHeight w:val="300"/>
        </w:trPr>
        <w:tc>
          <w:tcPr>
            <w:tcW w:w="1300" w:type="dxa"/>
            <w:noWrap/>
            <w:hideMark/>
          </w:tcPr>
          <w:p w14:paraId="711ADFE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2F0C91C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040AE9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C76E55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184A336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65</w:t>
            </w:r>
          </w:p>
        </w:tc>
        <w:tc>
          <w:tcPr>
            <w:tcW w:w="1920" w:type="dxa"/>
            <w:noWrap/>
            <w:hideMark/>
          </w:tcPr>
          <w:p w14:paraId="71A37BC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7AA54E25" w14:textId="77777777" w:rsidTr="00C23754">
        <w:trPr>
          <w:trHeight w:val="300"/>
        </w:trPr>
        <w:tc>
          <w:tcPr>
            <w:tcW w:w="1300" w:type="dxa"/>
            <w:noWrap/>
            <w:hideMark/>
          </w:tcPr>
          <w:p w14:paraId="71419A7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w:t>
            </w:r>
          </w:p>
        </w:tc>
        <w:tc>
          <w:tcPr>
            <w:tcW w:w="1060" w:type="dxa"/>
            <w:noWrap/>
            <w:hideMark/>
          </w:tcPr>
          <w:p w14:paraId="7CD0DCE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73B7004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E9186F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3FF3AB5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112</w:t>
            </w:r>
          </w:p>
        </w:tc>
        <w:tc>
          <w:tcPr>
            <w:tcW w:w="1920" w:type="dxa"/>
            <w:noWrap/>
            <w:hideMark/>
          </w:tcPr>
          <w:p w14:paraId="0200FAE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30C153B9" w14:textId="77777777" w:rsidTr="00C23754">
        <w:trPr>
          <w:trHeight w:val="300"/>
        </w:trPr>
        <w:tc>
          <w:tcPr>
            <w:tcW w:w="1300" w:type="dxa"/>
            <w:noWrap/>
            <w:hideMark/>
          </w:tcPr>
          <w:p w14:paraId="32B3DB6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3</w:t>
            </w:r>
          </w:p>
        </w:tc>
        <w:tc>
          <w:tcPr>
            <w:tcW w:w="1060" w:type="dxa"/>
            <w:noWrap/>
            <w:hideMark/>
          </w:tcPr>
          <w:p w14:paraId="38F5CA6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8638BA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DF1F15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35C3943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108</w:t>
            </w:r>
          </w:p>
        </w:tc>
        <w:tc>
          <w:tcPr>
            <w:tcW w:w="1920" w:type="dxa"/>
            <w:noWrap/>
            <w:hideMark/>
          </w:tcPr>
          <w:p w14:paraId="2B1A732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751AC34F" w14:textId="77777777" w:rsidTr="00C23754">
        <w:trPr>
          <w:trHeight w:val="300"/>
        </w:trPr>
        <w:tc>
          <w:tcPr>
            <w:tcW w:w="1300" w:type="dxa"/>
            <w:noWrap/>
            <w:hideMark/>
          </w:tcPr>
          <w:p w14:paraId="03B5B9E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w:t>
            </w:r>
          </w:p>
        </w:tc>
        <w:tc>
          <w:tcPr>
            <w:tcW w:w="1060" w:type="dxa"/>
            <w:noWrap/>
            <w:hideMark/>
          </w:tcPr>
          <w:p w14:paraId="6DA9704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1845A88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35E9D8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1FCD37A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71</w:t>
            </w:r>
          </w:p>
        </w:tc>
        <w:tc>
          <w:tcPr>
            <w:tcW w:w="1920" w:type="dxa"/>
            <w:noWrap/>
            <w:hideMark/>
          </w:tcPr>
          <w:p w14:paraId="1EDBE63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72ABDDFF" w14:textId="77777777" w:rsidTr="00C23754">
        <w:trPr>
          <w:trHeight w:val="300"/>
        </w:trPr>
        <w:tc>
          <w:tcPr>
            <w:tcW w:w="1300" w:type="dxa"/>
            <w:noWrap/>
            <w:hideMark/>
          </w:tcPr>
          <w:p w14:paraId="1EC3A1E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5</w:t>
            </w:r>
          </w:p>
        </w:tc>
        <w:tc>
          <w:tcPr>
            <w:tcW w:w="1060" w:type="dxa"/>
            <w:noWrap/>
            <w:hideMark/>
          </w:tcPr>
          <w:p w14:paraId="52275D5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4B35539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7D5628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3032EE7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95</w:t>
            </w:r>
          </w:p>
        </w:tc>
        <w:tc>
          <w:tcPr>
            <w:tcW w:w="1920" w:type="dxa"/>
            <w:noWrap/>
            <w:hideMark/>
          </w:tcPr>
          <w:p w14:paraId="2CF29E3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66B4C38F" w14:textId="77777777" w:rsidTr="00C23754">
        <w:trPr>
          <w:trHeight w:val="300"/>
        </w:trPr>
        <w:tc>
          <w:tcPr>
            <w:tcW w:w="1300" w:type="dxa"/>
            <w:noWrap/>
            <w:hideMark/>
          </w:tcPr>
          <w:p w14:paraId="467066D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6</w:t>
            </w:r>
          </w:p>
        </w:tc>
        <w:tc>
          <w:tcPr>
            <w:tcW w:w="1060" w:type="dxa"/>
            <w:noWrap/>
            <w:hideMark/>
          </w:tcPr>
          <w:p w14:paraId="6125180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718601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D2A78F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516F812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101</w:t>
            </w:r>
          </w:p>
        </w:tc>
        <w:tc>
          <w:tcPr>
            <w:tcW w:w="1920" w:type="dxa"/>
            <w:noWrap/>
            <w:hideMark/>
          </w:tcPr>
          <w:p w14:paraId="3DBBBFA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12343AA8" w14:textId="77777777" w:rsidTr="00C23754">
        <w:trPr>
          <w:trHeight w:val="300"/>
        </w:trPr>
        <w:tc>
          <w:tcPr>
            <w:tcW w:w="1300" w:type="dxa"/>
            <w:noWrap/>
            <w:hideMark/>
          </w:tcPr>
          <w:p w14:paraId="3FBF26E1"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7</w:t>
            </w:r>
          </w:p>
        </w:tc>
        <w:tc>
          <w:tcPr>
            <w:tcW w:w="1060" w:type="dxa"/>
            <w:noWrap/>
            <w:hideMark/>
          </w:tcPr>
          <w:p w14:paraId="23436F1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D0987A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1A67B7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0ADA937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103</w:t>
            </w:r>
          </w:p>
        </w:tc>
        <w:tc>
          <w:tcPr>
            <w:tcW w:w="1920" w:type="dxa"/>
            <w:noWrap/>
            <w:hideMark/>
          </w:tcPr>
          <w:p w14:paraId="7E5807E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0ED0EE1D" w14:textId="77777777" w:rsidTr="00C23754">
        <w:trPr>
          <w:trHeight w:val="300"/>
        </w:trPr>
        <w:tc>
          <w:tcPr>
            <w:tcW w:w="1300" w:type="dxa"/>
            <w:noWrap/>
            <w:hideMark/>
          </w:tcPr>
          <w:p w14:paraId="78BAFDB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w:t>
            </w:r>
          </w:p>
        </w:tc>
        <w:tc>
          <w:tcPr>
            <w:tcW w:w="1060" w:type="dxa"/>
            <w:noWrap/>
            <w:hideMark/>
          </w:tcPr>
          <w:p w14:paraId="38A5638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3BE6FA8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2726868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0C04CA2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87</w:t>
            </w:r>
          </w:p>
        </w:tc>
        <w:tc>
          <w:tcPr>
            <w:tcW w:w="1920" w:type="dxa"/>
            <w:noWrap/>
            <w:hideMark/>
          </w:tcPr>
          <w:p w14:paraId="2ECD235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533192A0" w14:textId="77777777" w:rsidTr="00C23754">
        <w:trPr>
          <w:trHeight w:val="300"/>
        </w:trPr>
        <w:tc>
          <w:tcPr>
            <w:tcW w:w="1300" w:type="dxa"/>
            <w:noWrap/>
            <w:hideMark/>
          </w:tcPr>
          <w:p w14:paraId="004B828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9</w:t>
            </w:r>
          </w:p>
        </w:tc>
        <w:tc>
          <w:tcPr>
            <w:tcW w:w="1060" w:type="dxa"/>
            <w:noWrap/>
            <w:hideMark/>
          </w:tcPr>
          <w:p w14:paraId="6BDB9DD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6343BD7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38C85D7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79B672E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104</w:t>
            </w:r>
          </w:p>
        </w:tc>
        <w:tc>
          <w:tcPr>
            <w:tcW w:w="1920" w:type="dxa"/>
            <w:noWrap/>
            <w:hideMark/>
          </w:tcPr>
          <w:p w14:paraId="6762C52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4C993596" w14:textId="77777777" w:rsidTr="00C23754">
        <w:trPr>
          <w:trHeight w:val="300"/>
        </w:trPr>
        <w:tc>
          <w:tcPr>
            <w:tcW w:w="1300" w:type="dxa"/>
            <w:noWrap/>
            <w:hideMark/>
          </w:tcPr>
          <w:p w14:paraId="2FD2E5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w:t>
            </w:r>
          </w:p>
        </w:tc>
        <w:tc>
          <w:tcPr>
            <w:tcW w:w="1060" w:type="dxa"/>
            <w:noWrap/>
            <w:hideMark/>
          </w:tcPr>
          <w:p w14:paraId="48C7F0D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396E9D54"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63966EB7"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1D223C1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83</w:t>
            </w:r>
          </w:p>
        </w:tc>
        <w:tc>
          <w:tcPr>
            <w:tcW w:w="1920" w:type="dxa"/>
            <w:noWrap/>
            <w:hideMark/>
          </w:tcPr>
          <w:p w14:paraId="456847D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58ABCD62" w14:textId="77777777" w:rsidTr="00C23754">
        <w:trPr>
          <w:trHeight w:val="300"/>
        </w:trPr>
        <w:tc>
          <w:tcPr>
            <w:tcW w:w="1300" w:type="dxa"/>
            <w:noWrap/>
            <w:hideMark/>
          </w:tcPr>
          <w:p w14:paraId="2CA9889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w:t>
            </w:r>
          </w:p>
        </w:tc>
        <w:tc>
          <w:tcPr>
            <w:tcW w:w="1060" w:type="dxa"/>
            <w:noWrap/>
            <w:hideMark/>
          </w:tcPr>
          <w:p w14:paraId="7EEA058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72E33C3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12894BDE"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3830474F"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102</w:t>
            </w:r>
          </w:p>
        </w:tc>
        <w:tc>
          <w:tcPr>
            <w:tcW w:w="1920" w:type="dxa"/>
            <w:noWrap/>
            <w:hideMark/>
          </w:tcPr>
          <w:p w14:paraId="2F2C7C5D"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4B17D049" w14:textId="77777777" w:rsidTr="00C23754">
        <w:trPr>
          <w:trHeight w:val="300"/>
        </w:trPr>
        <w:tc>
          <w:tcPr>
            <w:tcW w:w="1300" w:type="dxa"/>
            <w:noWrap/>
            <w:hideMark/>
          </w:tcPr>
          <w:p w14:paraId="51F2FB0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12</w:t>
            </w:r>
          </w:p>
        </w:tc>
        <w:tc>
          <w:tcPr>
            <w:tcW w:w="1060" w:type="dxa"/>
            <w:noWrap/>
            <w:hideMark/>
          </w:tcPr>
          <w:p w14:paraId="7194E786"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4bp del</w:t>
            </w:r>
          </w:p>
        </w:tc>
        <w:tc>
          <w:tcPr>
            <w:tcW w:w="1120" w:type="dxa"/>
            <w:noWrap/>
            <w:hideMark/>
          </w:tcPr>
          <w:p w14:paraId="7882F16B"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52748BE2"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5C273A3C"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113</w:t>
            </w:r>
          </w:p>
        </w:tc>
        <w:tc>
          <w:tcPr>
            <w:tcW w:w="1920" w:type="dxa"/>
            <w:noWrap/>
            <w:hideMark/>
          </w:tcPr>
          <w:p w14:paraId="67F20788"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2019-10-23</w:t>
            </w:r>
          </w:p>
        </w:tc>
      </w:tr>
      <w:tr w:rsidR="00C23754" w:rsidRPr="00C23754" w14:paraId="3CF3106C" w14:textId="77777777" w:rsidTr="00C23754">
        <w:trPr>
          <w:trHeight w:val="300"/>
        </w:trPr>
        <w:tc>
          <w:tcPr>
            <w:tcW w:w="1300" w:type="dxa"/>
            <w:noWrap/>
            <w:hideMark/>
          </w:tcPr>
          <w:p w14:paraId="6B9E5F3A"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w:t>
            </w:r>
          </w:p>
        </w:tc>
        <w:tc>
          <w:tcPr>
            <w:tcW w:w="1060" w:type="dxa"/>
            <w:noWrap/>
            <w:hideMark/>
          </w:tcPr>
          <w:p w14:paraId="35B824B0"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8bp insert</w:t>
            </w:r>
          </w:p>
        </w:tc>
        <w:tc>
          <w:tcPr>
            <w:tcW w:w="1120" w:type="dxa"/>
            <w:noWrap/>
            <w:hideMark/>
          </w:tcPr>
          <w:p w14:paraId="74644E1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WT</w:t>
            </w:r>
          </w:p>
        </w:tc>
        <w:tc>
          <w:tcPr>
            <w:tcW w:w="1880" w:type="dxa"/>
            <w:noWrap/>
            <w:hideMark/>
          </w:tcPr>
          <w:p w14:paraId="47141C73"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melanophores</w:t>
            </w:r>
          </w:p>
        </w:tc>
        <w:tc>
          <w:tcPr>
            <w:tcW w:w="1860" w:type="dxa"/>
            <w:noWrap/>
            <w:hideMark/>
          </w:tcPr>
          <w:p w14:paraId="699430D5"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100</w:t>
            </w:r>
          </w:p>
        </w:tc>
        <w:tc>
          <w:tcPr>
            <w:tcW w:w="1920" w:type="dxa"/>
            <w:noWrap/>
            <w:hideMark/>
          </w:tcPr>
          <w:p w14:paraId="75223909" w14:textId="77777777" w:rsidR="00C23754" w:rsidRPr="00C23754" w:rsidRDefault="00C23754" w:rsidP="00C23754">
            <w:pPr>
              <w:pStyle w:val="NoSpacing"/>
              <w:rPr>
                <w:rFonts w:ascii="Times New Roman" w:hAnsi="Times New Roman" w:cs="Times New Roman"/>
                <w:sz w:val="24"/>
                <w:szCs w:val="24"/>
              </w:rPr>
            </w:pPr>
            <w:r w:rsidRPr="00C23754">
              <w:rPr>
                <w:rFonts w:ascii="Times New Roman" w:hAnsi="Times New Roman" w:cs="Times New Roman"/>
                <w:sz w:val="24"/>
                <w:szCs w:val="24"/>
              </w:rPr>
              <w:t>2019-11-05</w:t>
            </w:r>
          </w:p>
        </w:tc>
      </w:tr>
    </w:tbl>
    <w:p w14:paraId="10582DAF" w14:textId="76DDEC1E" w:rsidR="002505C9" w:rsidRDefault="002505C9" w:rsidP="004F6912">
      <w:pPr>
        <w:pStyle w:val="NoSpacing"/>
        <w:rPr>
          <w:rFonts w:ascii="Times New Roman" w:hAnsi="Times New Roman" w:cs="Times New Roman"/>
          <w:sz w:val="24"/>
          <w:szCs w:val="24"/>
        </w:rPr>
      </w:pPr>
    </w:p>
    <w:p w14:paraId="41706B69" w14:textId="708CE524" w:rsidR="002505C9" w:rsidRDefault="00C23754" w:rsidP="004F6912">
      <w:pPr>
        <w:pStyle w:val="NoSpacing"/>
        <w:rPr>
          <w:rFonts w:ascii="Times New Roman" w:hAnsi="Times New Roman" w:cs="Times New Roman"/>
          <w:sz w:val="24"/>
          <w:szCs w:val="24"/>
        </w:rPr>
      </w:pPr>
      <w:r>
        <w:rPr>
          <w:rFonts w:ascii="Times New Roman" w:hAnsi="Times New Roman" w:cs="Times New Roman"/>
          <w:sz w:val="24"/>
          <w:szCs w:val="24"/>
        </w:rPr>
        <w:t xml:space="preserve">Table 3. </w:t>
      </w:r>
      <w:r w:rsidR="005A4295">
        <w:rPr>
          <w:rFonts w:ascii="Times New Roman" w:hAnsi="Times New Roman" w:cs="Times New Roman"/>
          <w:sz w:val="24"/>
          <w:szCs w:val="24"/>
        </w:rPr>
        <w:t xml:space="preserve">An iridophore data table that was filtered for the wild type (WT) phenotype.  This data table was generated by filtering the previously data table that was filtered for NA values.  This table was generated using RStudio.  This table is an example of the types of filtering that can be done using RStudio.  There are other filtered data tables contained within the </w:t>
      </w:r>
      <w:proofErr w:type="spellStart"/>
      <w:r w:rsidR="005A4295">
        <w:rPr>
          <w:rFonts w:ascii="Times New Roman" w:hAnsi="Times New Roman" w:cs="Times New Roman"/>
          <w:sz w:val="24"/>
          <w:szCs w:val="24"/>
        </w:rPr>
        <w:t>rmarkdown</w:t>
      </w:r>
      <w:proofErr w:type="spellEnd"/>
      <w:r w:rsidR="005A4295">
        <w:rPr>
          <w:rFonts w:ascii="Times New Roman" w:hAnsi="Times New Roman" w:cs="Times New Roman"/>
          <w:sz w:val="24"/>
          <w:szCs w:val="24"/>
        </w:rPr>
        <w:t xml:space="preserve"> file that will be in the same git repository as this file.</w:t>
      </w:r>
    </w:p>
    <w:sectPr w:rsidR="002505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opher Rei-Mohammed" w:date="2020-05-08T18:29:00Z" w:initials="CR">
    <w:p w14:paraId="6811CB4F" w14:textId="407C694E" w:rsidR="00C23754" w:rsidRPr="00B941E2" w:rsidRDefault="00C23754" w:rsidP="00B941E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1CB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1CB4F" w16cid:durableId="226023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FFF"/>
    <w:multiLevelType w:val="hybridMultilevel"/>
    <w:tmpl w:val="085856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Rei-Mohammed">
    <w15:presenceInfo w15:providerId="Windows Live" w15:userId="e57596bffc20f78a"/>
  </w15:person>
  <w15:person w15:author="Patterson, Larissa B.">
    <w15:presenceInfo w15:providerId="AD" w15:userId="S::lpatterson_7749@ric.edu::25978b6a-2649-4133-8da7-e8299d664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12"/>
    <w:rsid w:val="000628BA"/>
    <w:rsid w:val="00156996"/>
    <w:rsid w:val="002505C9"/>
    <w:rsid w:val="002F1D36"/>
    <w:rsid w:val="004F6912"/>
    <w:rsid w:val="00584ED3"/>
    <w:rsid w:val="005A4295"/>
    <w:rsid w:val="0062349F"/>
    <w:rsid w:val="00802864"/>
    <w:rsid w:val="00942E22"/>
    <w:rsid w:val="00984114"/>
    <w:rsid w:val="00A04786"/>
    <w:rsid w:val="00A74433"/>
    <w:rsid w:val="00B74983"/>
    <w:rsid w:val="00B941E2"/>
    <w:rsid w:val="00BC6CD1"/>
    <w:rsid w:val="00C01F4A"/>
    <w:rsid w:val="00C23754"/>
    <w:rsid w:val="00E065EC"/>
    <w:rsid w:val="00EF143A"/>
    <w:rsid w:val="00F6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334A"/>
  <w15:chartTrackingRefBased/>
  <w15:docId w15:val="{E716F0C8-87CD-4007-93B4-01E6D588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912"/>
    <w:pPr>
      <w:spacing w:after="0" w:line="240" w:lineRule="auto"/>
    </w:pPr>
  </w:style>
  <w:style w:type="character" w:styleId="CommentReference">
    <w:name w:val="annotation reference"/>
    <w:basedOn w:val="DefaultParagraphFont"/>
    <w:uiPriority w:val="99"/>
    <w:semiHidden/>
    <w:unhideWhenUsed/>
    <w:rsid w:val="00B74983"/>
    <w:rPr>
      <w:sz w:val="16"/>
      <w:szCs w:val="16"/>
    </w:rPr>
  </w:style>
  <w:style w:type="paragraph" w:styleId="CommentText">
    <w:name w:val="annotation text"/>
    <w:basedOn w:val="Normal"/>
    <w:link w:val="CommentTextChar"/>
    <w:uiPriority w:val="99"/>
    <w:semiHidden/>
    <w:unhideWhenUsed/>
    <w:rsid w:val="00B74983"/>
    <w:pPr>
      <w:spacing w:line="240" w:lineRule="auto"/>
    </w:pPr>
    <w:rPr>
      <w:sz w:val="20"/>
      <w:szCs w:val="20"/>
    </w:rPr>
  </w:style>
  <w:style w:type="character" w:customStyle="1" w:styleId="CommentTextChar">
    <w:name w:val="Comment Text Char"/>
    <w:basedOn w:val="DefaultParagraphFont"/>
    <w:link w:val="CommentText"/>
    <w:uiPriority w:val="99"/>
    <w:semiHidden/>
    <w:rsid w:val="00B74983"/>
    <w:rPr>
      <w:sz w:val="20"/>
      <w:szCs w:val="20"/>
    </w:rPr>
  </w:style>
  <w:style w:type="paragraph" w:styleId="BalloonText">
    <w:name w:val="Balloon Text"/>
    <w:basedOn w:val="Normal"/>
    <w:link w:val="BalloonTextChar"/>
    <w:uiPriority w:val="99"/>
    <w:semiHidden/>
    <w:unhideWhenUsed/>
    <w:rsid w:val="00B74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83"/>
    <w:rPr>
      <w:rFonts w:ascii="Segoe UI" w:hAnsi="Segoe UI" w:cs="Segoe UI"/>
      <w:sz w:val="18"/>
      <w:szCs w:val="18"/>
    </w:rPr>
  </w:style>
  <w:style w:type="table" w:styleId="TableGrid">
    <w:name w:val="Table Grid"/>
    <w:basedOn w:val="TableNormal"/>
    <w:uiPriority w:val="39"/>
    <w:rsid w:val="0006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4433"/>
    <w:rPr>
      <w:b/>
      <w:bCs/>
    </w:rPr>
  </w:style>
  <w:style w:type="character" w:customStyle="1" w:styleId="CommentSubjectChar">
    <w:name w:val="Comment Subject Char"/>
    <w:basedOn w:val="CommentTextChar"/>
    <w:link w:val="CommentSubject"/>
    <w:uiPriority w:val="99"/>
    <w:semiHidden/>
    <w:rsid w:val="00A74433"/>
    <w:rPr>
      <w:b/>
      <w:bCs/>
      <w:sz w:val="20"/>
      <w:szCs w:val="20"/>
    </w:rPr>
  </w:style>
  <w:style w:type="paragraph" w:styleId="Revision">
    <w:name w:val="Revision"/>
    <w:hidden/>
    <w:uiPriority w:val="99"/>
    <w:semiHidden/>
    <w:rsid w:val="00A74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78175">
      <w:bodyDiv w:val="1"/>
      <w:marLeft w:val="0"/>
      <w:marRight w:val="0"/>
      <w:marTop w:val="0"/>
      <w:marBottom w:val="0"/>
      <w:divBdr>
        <w:top w:val="none" w:sz="0" w:space="0" w:color="auto"/>
        <w:left w:val="none" w:sz="0" w:space="0" w:color="auto"/>
        <w:bottom w:val="none" w:sz="0" w:space="0" w:color="auto"/>
        <w:right w:val="none" w:sz="0" w:space="0" w:color="auto"/>
      </w:divBdr>
    </w:div>
    <w:div w:id="1301112580">
      <w:bodyDiv w:val="1"/>
      <w:marLeft w:val="0"/>
      <w:marRight w:val="0"/>
      <w:marTop w:val="0"/>
      <w:marBottom w:val="0"/>
      <w:divBdr>
        <w:top w:val="none" w:sz="0" w:space="0" w:color="auto"/>
        <w:left w:val="none" w:sz="0" w:space="0" w:color="auto"/>
        <w:bottom w:val="none" w:sz="0" w:space="0" w:color="auto"/>
        <w:right w:val="none" w:sz="0" w:space="0" w:color="auto"/>
      </w:divBdr>
    </w:div>
    <w:div w:id="1504736851">
      <w:bodyDiv w:val="1"/>
      <w:marLeft w:val="0"/>
      <w:marRight w:val="0"/>
      <w:marTop w:val="0"/>
      <w:marBottom w:val="0"/>
      <w:divBdr>
        <w:top w:val="none" w:sz="0" w:space="0" w:color="auto"/>
        <w:left w:val="none" w:sz="0" w:space="0" w:color="auto"/>
        <w:bottom w:val="none" w:sz="0" w:space="0" w:color="auto"/>
        <w:right w:val="none" w:sz="0" w:space="0" w:color="auto"/>
      </w:divBdr>
    </w:div>
    <w:div w:id="18075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E6144-1A81-46B3-91C6-35AD246E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Rei-Mohammed</dc:creator>
  <cp:keywords/>
  <dc:description/>
  <cp:lastModifiedBy>Christopher Rei-Mohammed</cp:lastModifiedBy>
  <cp:revision>2</cp:revision>
  <dcterms:created xsi:type="dcterms:W3CDTF">2020-05-08T22:59:00Z</dcterms:created>
  <dcterms:modified xsi:type="dcterms:W3CDTF">2020-05-08T22:59:00Z</dcterms:modified>
</cp:coreProperties>
</file>